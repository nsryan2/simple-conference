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comments.xml" ContentType="application/vnd.openxmlformats-officedocument.wordprocessingml.comments+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850" w:type="dxa"/>
        <w:jc w:val="center"/>
        <w:tblCellSpacing w:w="0" w:type="dxa"/>
        <w:tblCellMar>
          <w:left w:w="0" w:type="dxa"/>
          <w:right w:w="0" w:type="dxa"/>
        </w:tblCellMar>
        <w:tblLook w:val="04A0" w:firstRow="1" w:lastRow="0" w:firstColumn="1" w:lastColumn="0" w:noHBand="0" w:noVBand="1"/>
      </w:tblPr>
      <w:tblGrid>
        <w:gridCol w:w="14850"/>
      </w:tblGrid>
      <w:tr w:rsidR="0073582D" w:rsidRPr="0073582D" w14:paraId="664A213C" w14:textId="77777777" w:rsidTr="0073582D">
        <w:trPr>
          <w:tblCellSpacing w:w="0" w:type="dxa"/>
          <w:jc w:val="center"/>
        </w:trPr>
        <w:tc>
          <w:tcPr>
            <w:tcW w:w="0" w:type="auto"/>
            <w:vAlign w:val="center"/>
            <w:hideMark/>
          </w:tcPr>
          <w:p w14:paraId="1114CEB1" w14:textId="0C3643CB"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noProof/>
                <w:sz w:val="24"/>
                <w:szCs w:val="24"/>
                <w:lang w:eastAsia="zh-CN"/>
              </w:rPr>
              <w:drawing>
                <wp:inline distT="0" distB="0" distL="0" distR="0" wp14:anchorId="57DC7CBF" wp14:editId="40AA9CE7">
                  <wp:extent cx="7858125" cy="3857625"/>
                  <wp:effectExtent l="0" t="0" r="9525" b="9525"/>
                  <wp:docPr id="1" name="Picture 1" descr="2016 Pentair Global Leadership Meeting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 Pentair Global Leadership Meeting He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0519" cy="3858800"/>
                          </a:xfrm>
                          <a:prstGeom prst="rect">
                            <a:avLst/>
                          </a:prstGeom>
                          <a:noFill/>
                          <a:ln>
                            <a:noFill/>
                          </a:ln>
                        </pic:spPr>
                      </pic:pic>
                    </a:graphicData>
                  </a:graphic>
                </wp:inline>
              </w:drawing>
            </w:r>
            <w:ins w:id="0" w:author="Merrill, Ann" w:date="2016-11-11T10:41:00Z">
              <w:r w:rsidR="003F5CC9">
                <w:rPr>
                  <w:rFonts w:ascii="Times New Roman" w:eastAsia="Times New Roman" w:hAnsi="Times New Roman" w:cs="Times New Roman"/>
                  <w:sz w:val="24"/>
                  <w:szCs w:val="24"/>
                </w:rPr>
                <w:t>Please change dates to 2017 on photo and title</w:t>
              </w:r>
            </w:ins>
          </w:p>
        </w:tc>
      </w:tr>
    </w:tbl>
    <w:p w14:paraId="44E9D8D5"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490"/>
      </w:tblGrid>
      <w:tr w:rsidR="0073582D" w:rsidRPr="0073582D" w14:paraId="11CC9BD2" w14:textId="77777777" w:rsidTr="0073582D">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0"/>
            </w:tblGrid>
            <w:tr w:rsidR="0073582D" w:rsidRPr="0073582D" w14:paraId="2CA924AF" w14:textId="77777777">
              <w:trPr>
                <w:tblCellSpacing w:w="15" w:type="dxa"/>
              </w:trPr>
              <w:tc>
                <w:tcPr>
                  <w:tcW w:w="0" w:type="auto"/>
                  <w:vAlign w:val="center"/>
                  <w:hideMark/>
                </w:tcPr>
                <w:p w14:paraId="5A303BA5" w14:textId="77777777" w:rsidR="0073582D" w:rsidRPr="0073582D" w:rsidRDefault="0073582D" w:rsidP="007358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582D">
                    <w:rPr>
                      <w:rFonts w:ascii="Times New Roman" w:eastAsia="Times New Roman" w:hAnsi="Times New Roman" w:cs="Times New Roman"/>
                      <w:b/>
                      <w:bCs/>
                      <w:kern w:val="36"/>
                      <w:sz w:val="48"/>
                      <w:szCs w:val="48"/>
                    </w:rPr>
                    <w:t>GLOBAL LEADERSHIP MEETING 2016</w:t>
                  </w:r>
                </w:p>
                <w:p w14:paraId="076D01BC" w14:textId="77777777" w:rsidR="0073582D" w:rsidRPr="0073582D" w:rsidRDefault="0073582D" w:rsidP="0073582D">
                  <w:pPr>
                    <w:spacing w:before="100" w:beforeAutospacing="1" w:after="100" w:afterAutospacing="1"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Each year, our senior leaders gather at the Pentair Global Leadership Meeting to highlight best practices and share plans for growth in the coming year.</w:t>
                  </w:r>
                </w:p>
                <w:p w14:paraId="7BE84623" w14:textId="7876A34C" w:rsidR="0073582D" w:rsidRPr="0073582D" w:rsidRDefault="0073582D" w:rsidP="0073582D">
                  <w:pPr>
                    <w:spacing w:before="100" w:beforeAutospacing="1" w:after="100" w:afterAutospacing="1"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 xml:space="preserve">The </w:t>
                  </w:r>
                  <w:del w:id="1" w:author="Emily Griesser" w:date="2016-11-01T09:59:00Z">
                    <w:r w:rsidRPr="0073582D" w:rsidDel="008A6CCA">
                      <w:rPr>
                        <w:rFonts w:ascii="Times New Roman" w:eastAsia="Times New Roman" w:hAnsi="Times New Roman" w:cs="Times New Roman"/>
                        <w:sz w:val="24"/>
                        <w:szCs w:val="24"/>
                      </w:rPr>
                      <w:delText xml:space="preserve">2016 </w:delText>
                    </w:r>
                  </w:del>
                  <w:ins w:id="2" w:author="Emily Griesser" w:date="2016-11-01T09:59:00Z">
                    <w:r w:rsidR="008A6CCA">
                      <w:rPr>
                        <w:rFonts w:ascii="Times New Roman" w:eastAsia="Times New Roman" w:hAnsi="Times New Roman" w:cs="Times New Roman"/>
                        <w:sz w:val="24"/>
                        <w:szCs w:val="24"/>
                      </w:rPr>
                      <w:t>2017</w:t>
                    </w:r>
                    <w:r w:rsidR="008A6CCA" w:rsidRPr="0073582D">
                      <w:rPr>
                        <w:rFonts w:ascii="Times New Roman" w:eastAsia="Times New Roman" w:hAnsi="Times New Roman" w:cs="Times New Roman"/>
                        <w:sz w:val="24"/>
                        <w:szCs w:val="24"/>
                      </w:rPr>
                      <w:t xml:space="preserve"> </w:t>
                    </w:r>
                  </w:ins>
                  <w:r w:rsidRPr="0073582D">
                    <w:rPr>
                      <w:rFonts w:ascii="Times New Roman" w:eastAsia="Times New Roman" w:hAnsi="Times New Roman" w:cs="Times New Roman"/>
                      <w:sz w:val="24"/>
                      <w:szCs w:val="24"/>
                    </w:rPr>
                    <w:t>Global Leadership Meeting will be hosted in Florida at the Mandarin Oriental Miami. Attendees should plan to arrive and depart via the Miami International Airport, an approximate 20-minute ride to the hotel. </w:t>
                  </w:r>
                </w:p>
                <w:p w14:paraId="18D79970" w14:textId="2A9EDD7E" w:rsidR="0073582D" w:rsidRPr="0073582D" w:rsidRDefault="0073582D" w:rsidP="0073582D">
                  <w:pPr>
                    <w:spacing w:before="100" w:beforeAutospacing="1" w:after="100" w:afterAutospacing="1"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 xml:space="preserve">Please join us at the welcome reception and dinner on Monday, Jan. </w:t>
                  </w:r>
                  <w:del w:id="3" w:author="Emily Griesser" w:date="2016-11-01T09:59:00Z">
                    <w:r w:rsidRPr="0073582D" w:rsidDel="008A6CCA">
                      <w:rPr>
                        <w:rFonts w:ascii="Times New Roman" w:eastAsia="Times New Roman" w:hAnsi="Times New Roman" w:cs="Times New Roman"/>
                        <w:sz w:val="24"/>
                        <w:szCs w:val="24"/>
                      </w:rPr>
                      <w:delText>11th</w:delText>
                    </w:r>
                  </w:del>
                  <w:ins w:id="4" w:author="Emily Griesser" w:date="2016-11-01T09:59:00Z">
                    <w:r w:rsidR="008A6CCA">
                      <w:rPr>
                        <w:rFonts w:ascii="Times New Roman" w:eastAsia="Times New Roman" w:hAnsi="Times New Roman" w:cs="Times New Roman"/>
                        <w:sz w:val="24"/>
                        <w:szCs w:val="24"/>
                      </w:rPr>
                      <w:t>9th</w:t>
                    </w:r>
                  </w:ins>
                  <w:r w:rsidRPr="0073582D">
                    <w:rPr>
                      <w:rFonts w:ascii="Times New Roman" w:eastAsia="Times New Roman" w:hAnsi="Times New Roman" w:cs="Times New Roman"/>
                      <w:sz w:val="24"/>
                      <w:szCs w:val="24"/>
                    </w:rPr>
                    <w:t>. The meeting will begin Tuesday morning and conclude Wednesday evening. Monday, Thursday and Friday will be available for tag-on meetings that are being arranged by GBU and functional leaders. You will be notified of tag-on meetings so that you can book your travel accordingly.</w:t>
                  </w:r>
                </w:p>
                <w:p w14:paraId="222626BF" w14:textId="77777777" w:rsidR="0073582D" w:rsidRPr="0073582D" w:rsidRDefault="0073582D" w:rsidP="0073582D">
                  <w:pPr>
                    <w:spacing w:before="100" w:beforeAutospacing="1" w:after="100" w:afterAutospacing="1"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We look forward to seeing you there!</w:t>
                  </w:r>
                </w:p>
              </w:tc>
            </w:tr>
          </w:tbl>
          <w:p w14:paraId="6FF1295C"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330366C3" w14:textId="77777777" w:rsidTr="0073582D">
        <w:trPr>
          <w:tblCellSpacing w:w="15" w:type="dxa"/>
          <w:jc w:val="center"/>
        </w:trPr>
        <w:tc>
          <w:tcPr>
            <w:tcW w:w="0" w:type="auto"/>
            <w:vAlign w:val="center"/>
            <w:hideMark/>
          </w:tcPr>
          <w:p w14:paraId="71828241" w14:textId="77777777" w:rsidR="0073582D" w:rsidRDefault="0073582D" w:rsidP="0073582D">
            <w:pPr>
              <w:pStyle w:val="Heading1"/>
            </w:pPr>
            <w:r>
              <w:lastRenderedPageBreak/>
              <w:t>GENERAL INFORMATION</w:t>
            </w:r>
          </w:p>
          <w:p w14:paraId="36CBF5F1" w14:textId="59C08BE2" w:rsidR="0073582D" w:rsidRDefault="0073582D" w:rsidP="0073582D">
            <w:pPr>
              <w:pStyle w:val="NormalWeb"/>
            </w:pPr>
            <w:r>
              <w:t>Welcome to Pentair’s Global Leadership Meeting website. This site is your one-stop destination for event information.</w:t>
            </w:r>
            <w:r>
              <w:br/>
            </w:r>
            <w:r>
              <w:br/>
            </w:r>
            <w:r>
              <w:rPr>
                <w:rStyle w:val="Strong"/>
              </w:rPr>
              <w:t>HOTEL &amp; PERSONAL EXPENSES</w:t>
            </w:r>
            <w:r>
              <w:br/>
              <w:t xml:space="preserve">Pentair has arranged for your hotel accommodations for the evenings of Monday, Jan. </w:t>
            </w:r>
            <w:del w:id="5" w:author="Emily Griesser" w:date="2016-11-01T10:00:00Z">
              <w:r w:rsidDel="008A6CCA">
                <w:delText>11</w:delText>
              </w:r>
            </w:del>
            <w:ins w:id="6" w:author="Emily Griesser" w:date="2016-11-01T10:00:00Z">
              <w:r w:rsidR="008A6CCA">
                <w:t>9</w:t>
              </w:r>
            </w:ins>
            <w:r>
              <w:t xml:space="preserve">, through Wednesday, Jan. </w:t>
            </w:r>
            <w:del w:id="7" w:author="Emily Griesser" w:date="2016-11-01T10:00:00Z">
              <w:r w:rsidDel="008A6CCA">
                <w:delText>13</w:delText>
              </w:r>
            </w:del>
            <w:ins w:id="8" w:author="Emily Griesser" w:date="2016-11-01T10:00:00Z">
              <w:r w:rsidR="008A6CCA">
                <w:t>11</w:t>
              </w:r>
            </w:ins>
            <w:r>
              <w:t>, as well as additional dates for tag-on meetings that some of you have been invited to attend during the conference. During those dates, Pentair also will provide meals, group events, baggage handling, housekeeping gratuities and airport transfers on program dates. You are responsible for any incidental charges incurred during the meeting, including items such as: additional personal hotel nights, valet and laundry service, personal room service and bar bills. The hotel front desk has been instructed to keep a separate record of these expenditures for you. Please be sure to settle your personal account with the hotel prior to check-out.</w:t>
            </w:r>
          </w:p>
          <w:p w14:paraId="49A701FB" w14:textId="698E6F9E" w:rsidR="0073582D" w:rsidRDefault="0073582D" w:rsidP="0073582D">
            <w:pPr>
              <w:pStyle w:val="NormalWeb"/>
            </w:pPr>
            <w:r>
              <w:t>If you would like to extend your stay before and/or after the meeting for personal reasons, the Mandarin Oriental Miami is pleased to honor a special rate of $</w:t>
            </w:r>
            <w:del w:id="9" w:author="Emily Griesser" w:date="2016-11-01T10:01:00Z">
              <w:r w:rsidDel="008A6CCA">
                <w:delText xml:space="preserve">329 </w:delText>
              </w:r>
            </w:del>
            <w:ins w:id="10" w:author="Emily Griesser" w:date="2016-11-01T10:01:00Z">
              <w:r w:rsidR="008A6CCA">
                <w:t xml:space="preserve">349 </w:t>
              </w:r>
            </w:ins>
            <w:r>
              <w:t xml:space="preserve">per night plus tax for a standard room. To make reservations for nights before and/or after the meeting, contact the Pentair Registration by phone at 1-800-351-0232 (+1-952-767-1299 outside U.S.) or by email at </w:t>
            </w:r>
            <w:hyperlink r:id="rId7" w:history="1">
              <w:r>
                <w:rPr>
                  <w:rStyle w:val="Hyperlink"/>
                </w:rPr>
                <w:t>pentair@metroconnections.com</w:t>
              </w:r>
            </w:hyperlink>
            <w:r>
              <w:t>. Please note that the negotiated rate and rooms are subject to availability.</w:t>
            </w:r>
          </w:p>
          <w:p w14:paraId="2703D573" w14:textId="77777777" w:rsidR="0073582D" w:rsidRDefault="0073582D" w:rsidP="0073582D">
            <w:pPr>
              <w:pStyle w:val="NormalWeb"/>
            </w:pPr>
            <w:r>
              <w:rPr>
                <w:rStyle w:val="Strong"/>
              </w:rPr>
              <w:t>MEETING ATTIRE</w:t>
            </w:r>
            <w:r>
              <w:br/>
              <w:t>Business casual attire is suggested for the main sessions of the conference as well as for the opening reception and dinner. Casual attire is acceptable for all other evenings and events.</w:t>
            </w:r>
          </w:p>
          <w:p w14:paraId="59205965" w14:textId="77777777" w:rsidR="0073582D" w:rsidRDefault="0073582D" w:rsidP="0073582D">
            <w:pPr>
              <w:pStyle w:val="NormalWeb"/>
            </w:pPr>
            <w:r>
              <w:t>This year the agenda includes a variety of indoor and outdoor casual networking events. Please note that temperatures in Florida during this time of year average 60-70°F.</w:t>
            </w:r>
          </w:p>
          <w:p w14:paraId="49124F82" w14:textId="77777777" w:rsidR="0073582D" w:rsidRDefault="0073582D" w:rsidP="0073582D">
            <w:pPr>
              <w:pStyle w:val="NormalWeb"/>
            </w:pPr>
            <w:r>
              <w:rPr>
                <w:rStyle w:val="Strong"/>
              </w:rPr>
              <w:t>NAME BADGE</w:t>
            </w:r>
            <w:r>
              <w:br/>
              <w:t>Please wear your Pentair name badge during the conference to identify yourself as a Pentair employee and as a courtesy to your fellow attendees.</w:t>
            </w:r>
          </w:p>
          <w:p w14:paraId="5E810391" w14:textId="77777777" w:rsidR="0073582D" w:rsidRDefault="0073582D" w:rsidP="0073582D">
            <w:pPr>
              <w:pStyle w:val="NormalWeb"/>
            </w:pPr>
            <w:r>
              <w:rPr>
                <w:rStyle w:val="Strong"/>
              </w:rPr>
              <w:t>WIRELESS ACCESS </w:t>
            </w:r>
            <w:r>
              <w:br/>
              <w:t>Pentair has contracted with the hotel to provide you with wireless internet access 24/7 in the meeting space during your stay. Login information will be provided on the mobile app and onsite.</w:t>
            </w:r>
          </w:p>
          <w:p w14:paraId="1672CD9C" w14:textId="77777777" w:rsidR="0073582D" w:rsidRDefault="0073582D" w:rsidP="0073582D">
            <w:pPr>
              <w:spacing w:after="240" w:line="240" w:lineRule="auto"/>
              <w:rPr>
                <w:rFonts w:ascii="Times New Roman" w:eastAsia="Times New Roman" w:hAnsi="Times New Roman" w:cs="Times New Roman"/>
                <w:sz w:val="24"/>
                <w:szCs w:val="24"/>
              </w:rPr>
            </w:pPr>
          </w:p>
          <w:p w14:paraId="4D469DC8" w14:textId="77777777" w:rsidR="0073582D" w:rsidRDefault="0073582D" w:rsidP="0073582D">
            <w:pPr>
              <w:spacing w:after="240" w:line="240" w:lineRule="auto"/>
              <w:rPr>
                <w:rFonts w:ascii="Times New Roman" w:eastAsia="Times New Roman" w:hAnsi="Times New Roman" w:cs="Times New Roman"/>
                <w:sz w:val="24"/>
                <w:szCs w:val="24"/>
              </w:rPr>
            </w:pPr>
          </w:p>
          <w:p w14:paraId="291FDFC5" w14:textId="77777777" w:rsidR="0073582D" w:rsidRDefault="0073582D" w:rsidP="0073582D">
            <w:pPr>
              <w:spacing w:after="240" w:line="240" w:lineRule="auto"/>
              <w:rPr>
                <w:rFonts w:ascii="Times New Roman" w:eastAsia="Times New Roman" w:hAnsi="Times New Roman" w:cs="Times New Roman"/>
                <w:sz w:val="24"/>
                <w:szCs w:val="24"/>
              </w:rPr>
            </w:pPr>
          </w:p>
          <w:p w14:paraId="46D84170" w14:textId="77777777" w:rsidR="0073582D" w:rsidRDefault="0073582D" w:rsidP="0073582D">
            <w:pPr>
              <w:pStyle w:val="Heading1"/>
            </w:pPr>
            <w:r>
              <w:lastRenderedPageBreak/>
              <w:t>CONTACT US</w:t>
            </w:r>
          </w:p>
          <w:p w14:paraId="71533A5B" w14:textId="77777777" w:rsidR="0073582D" w:rsidRDefault="0073582D" w:rsidP="0073582D">
            <w:pPr>
              <w:pStyle w:val="NormalWeb"/>
            </w:pPr>
            <w:r>
              <w:rPr>
                <w:rStyle w:val="Strong"/>
              </w:rPr>
              <w:t>REGISTRATION QUESTIONS</w:t>
            </w:r>
            <w:r>
              <w:br/>
              <w:t xml:space="preserve">E-mail: </w:t>
            </w:r>
            <w:hyperlink r:id="rId8" w:history="1">
              <w:r>
                <w:rPr>
                  <w:rStyle w:val="Hyperlink"/>
                </w:rPr>
                <w:t>Pentair@metroconnections.com</w:t>
              </w:r>
            </w:hyperlink>
            <w:r>
              <w:br/>
              <w:t>Phone:  1-800-351-0232 or (+1-952-767-1299 outside U.S.) during standard business hours (Central Time).</w:t>
            </w:r>
          </w:p>
          <w:p w14:paraId="20F298A4" w14:textId="77777777" w:rsidR="0073582D" w:rsidRDefault="0073582D" w:rsidP="0073582D">
            <w:pPr>
              <w:pStyle w:val="NormalWeb"/>
            </w:pPr>
            <w:r>
              <w:rPr>
                <w:rStyle w:val="Strong"/>
              </w:rPr>
              <w:t>HOTEL</w:t>
            </w:r>
            <w:r>
              <w:br/>
              <w:t>Address: 500 Brickell Key Drive, Miami, FL, 33131</w:t>
            </w:r>
            <w:r>
              <w:br/>
              <w:t>Phone: 305-913-8288</w:t>
            </w:r>
          </w:p>
          <w:p w14:paraId="15D68E7E" w14:textId="77777777" w:rsidR="0073582D" w:rsidRDefault="0073582D" w:rsidP="0073582D">
            <w:pPr>
              <w:spacing w:after="240" w:line="240" w:lineRule="auto"/>
              <w:rPr>
                <w:rFonts w:ascii="Times New Roman" w:eastAsia="Times New Roman" w:hAnsi="Times New Roman" w:cs="Times New Roman"/>
                <w:sz w:val="24"/>
                <w:szCs w:val="24"/>
              </w:rPr>
            </w:pPr>
          </w:p>
          <w:p w14:paraId="6325331D" w14:textId="77777777" w:rsidR="0073582D" w:rsidRDefault="0073582D" w:rsidP="0073582D">
            <w:pPr>
              <w:spacing w:after="240" w:line="240" w:lineRule="auto"/>
              <w:rPr>
                <w:rFonts w:ascii="Times New Roman" w:eastAsia="Times New Roman" w:hAnsi="Times New Roman" w:cs="Times New Roman"/>
                <w:sz w:val="24"/>
                <w:szCs w:val="24"/>
              </w:rPr>
            </w:pPr>
          </w:p>
          <w:p w14:paraId="2526DA58" w14:textId="77777777" w:rsidR="0073582D" w:rsidRDefault="0073582D" w:rsidP="0073582D">
            <w:pPr>
              <w:spacing w:after="240" w:line="240" w:lineRule="auto"/>
              <w:rPr>
                <w:rFonts w:ascii="Times New Roman" w:eastAsia="Times New Roman" w:hAnsi="Times New Roman" w:cs="Times New Roman"/>
                <w:sz w:val="24"/>
                <w:szCs w:val="24"/>
              </w:rPr>
            </w:pPr>
          </w:p>
          <w:p w14:paraId="5E9330A4" w14:textId="77777777" w:rsidR="0073582D" w:rsidRDefault="0073582D" w:rsidP="0073582D">
            <w:pPr>
              <w:spacing w:after="240" w:line="240" w:lineRule="auto"/>
              <w:rPr>
                <w:rFonts w:ascii="Times New Roman" w:eastAsia="Times New Roman" w:hAnsi="Times New Roman" w:cs="Times New Roman"/>
                <w:sz w:val="24"/>
                <w:szCs w:val="24"/>
              </w:rPr>
            </w:pPr>
          </w:p>
          <w:p w14:paraId="4FBDF924" w14:textId="77777777" w:rsidR="0073582D" w:rsidRDefault="0073582D" w:rsidP="0073582D">
            <w:pPr>
              <w:spacing w:after="240" w:line="240" w:lineRule="auto"/>
              <w:rPr>
                <w:rFonts w:ascii="Times New Roman" w:eastAsia="Times New Roman" w:hAnsi="Times New Roman" w:cs="Times New Roman"/>
                <w:sz w:val="24"/>
                <w:szCs w:val="24"/>
              </w:rPr>
            </w:pPr>
          </w:p>
          <w:p w14:paraId="460BB3B1" w14:textId="77777777" w:rsidR="0073582D" w:rsidRDefault="0073582D" w:rsidP="0073582D">
            <w:pPr>
              <w:spacing w:after="240" w:line="240" w:lineRule="auto"/>
              <w:rPr>
                <w:rFonts w:ascii="Times New Roman" w:eastAsia="Times New Roman" w:hAnsi="Times New Roman" w:cs="Times New Roman"/>
                <w:sz w:val="24"/>
                <w:szCs w:val="24"/>
              </w:rPr>
            </w:pPr>
          </w:p>
          <w:p w14:paraId="49F9706E" w14:textId="77777777" w:rsidR="0073582D" w:rsidRDefault="0073582D" w:rsidP="0073582D">
            <w:pPr>
              <w:spacing w:after="240" w:line="240" w:lineRule="auto"/>
              <w:rPr>
                <w:rFonts w:ascii="Times New Roman" w:eastAsia="Times New Roman" w:hAnsi="Times New Roman" w:cs="Times New Roman"/>
                <w:sz w:val="24"/>
                <w:szCs w:val="24"/>
              </w:rPr>
            </w:pPr>
          </w:p>
          <w:p w14:paraId="015B11B8" w14:textId="77777777" w:rsidR="0073582D" w:rsidRDefault="0073582D" w:rsidP="0073582D">
            <w:pPr>
              <w:spacing w:after="240" w:line="240" w:lineRule="auto"/>
              <w:rPr>
                <w:rFonts w:ascii="Times New Roman" w:eastAsia="Times New Roman" w:hAnsi="Times New Roman" w:cs="Times New Roman"/>
                <w:sz w:val="24"/>
                <w:szCs w:val="24"/>
              </w:rPr>
            </w:pPr>
          </w:p>
          <w:p w14:paraId="1DC36696" w14:textId="77777777" w:rsidR="0073582D" w:rsidRDefault="0073582D" w:rsidP="0073582D">
            <w:pPr>
              <w:spacing w:after="240" w:line="240" w:lineRule="auto"/>
              <w:rPr>
                <w:rFonts w:ascii="Times New Roman" w:eastAsia="Times New Roman" w:hAnsi="Times New Roman" w:cs="Times New Roman"/>
                <w:sz w:val="24"/>
                <w:szCs w:val="24"/>
              </w:rPr>
            </w:pPr>
          </w:p>
          <w:p w14:paraId="6C433872" w14:textId="77777777" w:rsidR="0073582D" w:rsidRDefault="0073582D" w:rsidP="0073582D">
            <w:pPr>
              <w:spacing w:after="240" w:line="240" w:lineRule="auto"/>
              <w:rPr>
                <w:rFonts w:ascii="Times New Roman" w:eastAsia="Times New Roman" w:hAnsi="Times New Roman" w:cs="Times New Roman"/>
                <w:sz w:val="24"/>
                <w:szCs w:val="24"/>
              </w:rPr>
            </w:pPr>
          </w:p>
          <w:p w14:paraId="69D95C58" w14:textId="77777777" w:rsidR="0073582D" w:rsidRDefault="0073582D" w:rsidP="0073582D">
            <w:pPr>
              <w:spacing w:after="240" w:line="240" w:lineRule="auto"/>
              <w:rPr>
                <w:rFonts w:ascii="Times New Roman" w:eastAsia="Times New Roman" w:hAnsi="Times New Roman" w:cs="Times New Roman"/>
                <w:sz w:val="24"/>
                <w:szCs w:val="24"/>
              </w:rPr>
            </w:pPr>
          </w:p>
          <w:p w14:paraId="52B885FE" w14:textId="77777777" w:rsidR="0073582D" w:rsidRDefault="0073582D" w:rsidP="0073582D">
            <w:pPr>
              <w:spacing w:after="240" w:line="240" w:lineRule="auto"/>
              <w:rPr>
                <w:rFonts w:ascii="Times New Roman" w:eastAsia="Times New Roman" w:hAnsi="Times New Roman" w:cs="Times New Roman"/>
                <w:sz w:val="24"/>
                <w:szCs w:val="24"/>
              </w:rPr>
            </w:pPr>
          </w:p>
          <w:p w14:paraId="0BF93BF1" w14:textId="77777777" w:rsidR="0073582D" w:rsidRDefault="0073582D" w:rsidP="0073582D">
            <w:pPr>
              <w:spacing w:after="240" w:line="240" w:lineRule="auto"/>
              <w:rPr>
                <w:rFonts w:ascii="Times New Roman" w:eastAsia="Times New Roman" w:hAnsi="Times New Roman" w:cs="Times New Roman"/>
                <w:sz w:val="24"/>
                <w:szCs w:val="24"/>
              </w:rPr>
            </w:pPr>
          </w:p>
          <w:p w14:paraId="737D37C8" w14:textId="77777777" w:rsidR="0073582D" w:rsidRDefault="0073582D" w:rsidP="0073582D">
            <w:pPr>
              <w:spacing w:after="240" w:line="240" w:lineRule="auto"/>
              <w:rPr>
                <w:rFonts w:ascii="Times New Roman" w:eastAsia="Times New Roman" w:hAnsi="Times New Roman" w:cs="Times New Roman"/>
                <w:sz w:val="24"/>
                <w:szCs w:val="24"/>
              </w:rPr>
            </w:pPr>
          </w:p>
          <w:p w14:paraId="25D1EC71" w14:textId="77777777" w:rsidR="0073582D" w:rsidRDefault="0073582D" w:rsidP="0073582D">
            <w:pPr>
              <w:pStyle w:val="Heading1"/>
            </w:pPr>
            <w:r>
              <w:lastRenderedPageBreak/>
              <w:t>Agenda</w:t>
            </w:r>
          </w:p>
          <w:p w14:paraId="01687D67" w14:textId="77777777" w:rsidR="0073582D" w:rsidRDefault="0073582D" w:rsidP="0073582D">
            <w:pPr>
              <w:pStyle w:val="NormalWeb"/>
            </w:pPr>
            <w:r>
              <w:t> </w:t>
            </w:r>
          </w:p>
          <w:tbl>
            <w:tblPr>
              <w:tblW w:w="5000" w:type="pct"/>
              <w:tblCellSpacing w:w="0" w:type="dxa"/>
              <w:tblCellMar>
                <w:left w:w="0" w:type="dxa"/>
                <w:right w:w="0" w:type="dxa"/>
              </w:tblCellMar>
              <w:tblLook w:val="04A0" w:firstRow="1" w:lastRow="0" w:firstColumn="1" w:lastColumn="0" w:noHBand="0" w:noVBand="1"/>
            </w:tblPr>
            <w:tblGrid>
              <w:gridCol w:w="3414"/>
              <w:gridCol w:w="10986"/>
            </w:tblGrid>
            <w:tr w:rsidR="0073582D" w14:paraId="219BDAD4" w14:textId="77777777" w:rsidTr="0073582D">
              <w:trPr>
                <w:tblCellSpacing w:w="0" w:type="dxa"/>
              </w:trPr>
              <w:tc>
                <w:tcPr>
                  <w:tcW w:w="0" w:type="auto"/>
                  <w:gridSpan w:val="2"/>
                  <w:vAlign w:val="center"/>
                  <w:hideMark/>
                </w:tcPr>
                <w:p w14:paraId="209F7D6F" w14:textId="1EDCEBB2" w:rsidR="0073582D" w:rsidRPr="0073582D" w:rsidRDefault="0073582D" w:rsidP="008A6CCA">
                  <w:pPr>
                    <w:rPr>
                      <w:b/>
                    </w:rPr>
                  </w:pPr>
                  <w:r w:rsidRPr="0073582D">
                    <w:rPr>
                      <w:b/>
                    </w:rPr>
                    <w:t xml:space="preserve">Monday, January </w:t>
                  </w:r>
                  <w:del w:id="11" w:author="Emily Griesser" w:date="2016-11-01T10:01:00Z">
                    <w:r w:rsidRPr="0073582D" w:rsidDel="008A6CCA">
                      <w:rPr>
                        <w:b/>
                      </w:rPr>
                      <w:delText>11</w:delText>
                    </w:r>
                    <w:r w:rsidRPr="0073582D" w:rsidDel="008A6CCA">
                      <w:rPr>
                        <w:b/>
                        <w:vertAlign w:val="superscript"/>
                      </w:rPr>
                      <w:delText>th</w:delText>
                    </w:r>
                  </w:del>
                  <w:ins w:id="12" w:author="Emily Griesser" w:date="2016-11-01T10:01:00Z">
                    <w:r w:rsidR="008A6CCA">
                      <w:rPr>
                        <w:b/>
                      </w:rPr>
                      <w:t>9</w:t>
                    </w:r>
                    <w:r w:rsidR="008A6CCA" w:rsidRPr="0073582D">
                      <w:rPr>
                        <w:b/>
                        <w:vertAlign w:val="superscript"/>
                      </w:rPr>
                      <w:t>th</w:t>
                    </w:r>
                  </w:ins>
                </w:p>
              </w:tc>
            </w:tr>
            <w:tr w:rsidR="0073582D" w14:paraId="7AF4C7C4" w14:textId="77777777" w:rsidTr="0073582D">
              <w:trPr>
                <w:tblCellSpacing w:w="0" w:type="dxa"/>
              </w:trPr>
              <w:tc>
                <w:tcPr>
                  <w:tcW w:w="0" w:type="auto"/>
                  <w:hideMark/>
                </w:tcPr>
                <w:p w14:paraId="7326AB46" w14:textId="77777777" w:rsidR="0073582D" w:rsidRDefault="0073582D" w:rsidP="0073582D">
                  <w:r>
                    <w:t>Afternoon</w:t>
                  </w:r>
                </w:p>
              </w:tc>
              <w:tc>
                <w:tcPr>
                  <w:tcW w:w="0" w:type="auto"/>
                  <w:hideMark/>
                </w:tcPr>
                <w:p w14:paraId="2D85A417" w14:textId="77777777" w:rsidR="0073582D" w:rsidRDefault="0073582D" w:rsidP="0073582D">
                  <w:r>
                    <w:t>Registration</w:t>
                  </w:r>
                  <w:r>
                    <w:br/>
                    <w:t>Functional Tag-On Meetings (By Invitation)</w:t>
                  </w:r>
                </w:p>
              </w:tc>
            </w:tr>
            <w:tr w:rsidR="0073582D" w14:paraId="7A248A79" w14:textId="77777777" w:rsidTr="0073582D">
              <w:trPr>
                <w:tblCellSpacing w:w="0" w:type="dxa"/>
              </w:trPr>
              <w:tc>
                <w:tcPr>
                  <w:tcW w:w="0" w:type="auto"/>
                  <w:hideMark/>
                </w:tcPr>
                <w:p w14:paraId="1BA09A00" w14:textId="77777777" w:rsidR="0073582D" w:rsidRDefault="0073582D" w:rsidP="0073582D">
                  <w:r>
                    <w:t>Evening</w:t>
                  </w:r>
                </w:p>
              </w:tc>
              <w:tc>
                <w:tcPr>
                  <w:tcW w:w="0" w:type="auto"/>
                  <w:hideMark/>
                </w:tcPr>
                <w:p w14:paraId="7B40A5C6" w14:textId="77777777" w:rsidR="0073582D" w:rsidRDefault="0073582D" w:rsidP="0073582D">
                  <w:r>
                    <w:t>Welcome Reception</w:t>
                  </w:r>
                  <w:r>
                    <w:br/>
                    <w:t>Dinner</w:t>
                  </w:r>
                </w:p>
              </w:tc>
            </w:tr>
            <w:tr w:rsidR="0073582D" w14:paraId="687CC79C" w14:textId="77777777" w:rsidTr="0073582D">
              <w:trPr>
                <w:tblCellSpacing w:w="0" w:type="dxa"/>
              </w:trPr>
              <w:tc>
                <w:tcPr>
                  <w:tcW w:w="0" w:type="auto"/>
                  <w:gridSpan w:val="2"/>
                  <w:vAlign w:val="center"/>
                  <w:hideMark/>
                </w:tcPr>
                <w:p w14:paraId="66E13360" w14:textId="6E113829" w:rsidR="0073582D" w:rsidRPr="0073582D" w:rsidRDefault="0073582D" w:rsidP="008A6CCA">
                  <w:pPr>
                    <w:rPr>
                      <w:b/>
                    </w:rPr>
                  </w:pPr>
                  <w:r w:rsidRPr="0073582D">
                    <w:rPr>
                      <w:b/>
                    </w:rPr>
                    <w:t xml:space="preserve">Tuesday, January </w:t>
                  </w:r>
                  <w:del w:id="13" w:author="Emily Griesser" w:date="2016-11-01T10:01:00Z">
                    <w:r w:rsidRPr="0073582D" w:rsidDel="008A6CCA">
                      <w:rPr>
                        <w:b/>
                      </w:rPr>
                      <w:delText>12</w:delText>
                    </w:r>
                    <w:r w:rsidRPr="0073582D" w:rsidDel="008A6CCA">
                      <w:rPr>
                        <w:b/>
                        <w:vertAlign w:val="superscript"/>
                      </w:rPr>
                      <w:delText>th</w:delText>
                    </w:r>
                  </w:del>
                  <w:ins w:id="14" w:author="Emily Griesser" w:date="2016-11-01T10:01:00Z">
                    <w:r w:rsidR="008A6CCA">
                      <w:rPr>
                        <w:b/>
                      </w:rPr>
                      <w:t>10</w:t>
                    </w:r>
                    <w:r w:rsidR="008A6CCA" w:rsidRPr="0073582D">
                      <w:rPr>
                        <w:b/>
                        <w:vertAlign w:val="superscript"/>
                      </w:rPr>
                      <w:t>th</w:t>
                    </w:r>
                  </w:ins>
                </w:p>
              </w:tc>
            </w:tr>
            <w:tr w:rsidR="0073582D" w14:paraId="68D950B7" w14:textId="77777777" w:rsidTr="0073582D">
              <w:trPr>
                <w:tblCellSpacing w:w="0" w:type="dxa"/>
              </w:trPr>
              <w:tc>
                <w:tcPr>
                  <w:tcW w:w="0" w:type="auto"/>
                  <w:vAlign w:val="center"/>
                  <w:hideMark/>
                </w:tcPr>
                <w:p w14:paraId="16028E6E" w14:textId="77777777" w:rsidR="0073582D" w:rsidRDefault="0073582D" w:rsidP="0073582D">
                  <w:r>
                    <w:t>Morning</w:t>
                  </w:r>
                </w:p>
              </w:tc>
              <w:tc>
                <w:tcPr>
                  <w:tcW w:w="0" w:type="auto"/>
                  <w:vAlign w:val="center"/>
                  <w:hideMark/>
                </w:tcPr>
                <w:p w14:paraId="7B1ED4DE" w14:textId="77777777" w:rsidR="0073582D" w:rsidRDefault="0073582D" w:rsidP="0073582D">
                  <w:r>
                    <w:t>General Session</w:t>
                  </w:r>
                </w:p>
              </w:tc>
            </w:tr>
            <w:tr w:rsidR="0073582D" w14:paraId="4150DD4C" w14:textId="77777777" w:rsidTr="0073582D">
              <w:trPr>
                <w:tblCellSpacing w:w="0" w:type="dxa"/>
              </w:trPr>
              <w:tc>
                <w:tcPr>
                  <w:tcW w:w="0" w:type="auto"/>
                  <w:vAlign w:val="center"/>
                  <w:hideMark/>
                </w:tcPr>
                <w:p w14:paraId="73FA7749" w14:textId="77777777" w:rsidR="0073582D" w:rsidRDefault="0073582D" w:rsidP="0073582D">
                  <w:r>
                    <w:t>Afternoon</w:t>
                  </w:r>
                </w:p>
              </w:tc>
              <w:tc>
                <w:tcPr>
                  <w:tcW w:w="0" w:type="auto"/>
                  <w:vAlign w:val="center"/>
                  <w:hideMark/>
                </w:tcPr>
                <w:p w14:paraId="6ABF208E" w14:textId="77777777" w:rsidR="0073582D" w:rsidRDefault="0073582D" w:rsidP="0073582D">
                  <w:r>
                    <w:t>Team-Building and Networking Activities</w:t>
                  </w:r>
                </w:p>
              </w:tc>
            </w:tr>
            <w:tr w:rsidR="0073582D" w14:paraId="0799B629" w14:textId="77777777" w:rsidTr="0073582D">
              <w:trPr>
                <w:tblCellSpacing w:w="0" w:type="dxa"/>
              </w:trPr>
              <w:tc>
                <w:tcPr>
                  <w:tcW w:w="0" w:type="auto"/>
                  <w:vAlign w:val="center"/>
                  <w:hideMark/>
                </w:tcPr>
                <w:p w14:paraId="56469429" w14:textId="77777777" w:rsidR="0073582D" w:rsidRDefault="0073582D" w:rsidP="0073582D">
                  <w:r>
                    <w:t>Evening</w:t>
                  </w:r>
                </w:p>
              </w:tc>
              <w:tc>
                <w:tcPr>
                  <w:tcW w:w="0" w:type="auto"/>
                  <w:vAlign w:val="center"/>
                  <w:hideMark/>
                </w:tcPr>
                <w:p w14:paraId="6CAEC3C8" w14:textId="77777777" w:rsidR="0073582D" w:rsidRDefault="0073582D" w:rsidP="0073582D">
                  <w:r>
                    <w:t>Evening Event &amp; Dinner</w:t>
                  </w:r>
                </w:p>
              </w:tc>
            </w:tr>
            <w:tr w:rsidR="0073582D" w14:paraId="5DA6B559" w14:textId="77777777" w:rsidTr="0073582D">
              <w:trPr>
                <w:tblCellSpacing w:w="0" w:type="dxa"/>
              </w:trPr>
              <w:tc>
                <w:tcPr>
                  <w:tcW w:w="0" w:type="auto"/>
                  <w:vAlign w:val="center"/>
                </w:tcPr>
                <w:p w14:paraId="2EEE08F4" w14:textId="77777777" w:rsidR="0073582D" w:rsidRDefault="0073582D" w:rsidP="0073582D"/>
              </w:tc>
              <w:tc>
                <w:tcPr>
                  <w:tcW w:w="0" w:type="auto"/>
                  <w:vAlign w:val="center"/>
                </w:tcPr>
                <w:p w14:paraId="7CDA4C1B" w14:textId="77777777" w:rsidR="0073582D" w:rsidRDefault="0073582D" w:rsidP="0073582D"/>
              </w:tc>
            </w:tr>
            <w:tr w:rsidR="0073582D" w14:paraId="7DEE2EA2" w14:textId="77777777" w:rsidTr="0073582D">
              <w:trPr>
                <w:tblCellSpacing w:w="0" w:type="dxa"/>
              </w:trPr>
              <w:tc>
                <w:tcPr>
                  <w:tcW w:w="0" w:type="auto"/>
                  <w:gridSpan w:val="2"/>
                  <w:vAlign w:val="center"/>
                  <w:hideMark/>
                </w:tcPr>
                <w:p w14:paraId="5F87F5D1" w14:textId="4E57E0B2" w:rsidR="0073582D" w:rsidRPr="0073582D" w:rsidRDefault="0073582D" w:rsidP="008A6CCA">
                  <w:pPr>
                    <w:rPr>
                      <w:b/>
                    </w:rPr>
                  </w:pPr>
                  <w:r w:rsidRPr="0073582D">
                    <w:rPr>
                      <w:b/>
                    </w:rPr>
                    <w:t xml:space="preserve">Wednesday, January </w:t>
                  </w:r>
                  <w:del w:id="15" w:author="Emily Griesser" w:date="2016-11-01T10:01:00Z">
                    <w:r w:rsidRPr="0073582D" w:rsidDel="008A6CCA">
                      <w:rPr>
                        <w:b/>
                      </w:rPr>
                      <w:delText>13</w:delText>
                    </w:r>
                    <w:r w:rsidRPr="0073582D" w:rsidDel="008A6CCA">
                      <w:rPr>
                        <w:b/>
                        <w:vertAlign w:val="superscript"/>
                      </w:rPr>
                      <w:delText>th</w:delText>
                    </w:r>
                  </w:del>
                  <w:ins w:id="16" w:author="Emily Griesser" w:date="2016-11-01T10:01:00Z">
                    <w:r w:rsidR="008A6CCA">
                      <w:rPr>
                        <w:b/>
                      </w:rPr>
                      <w:t>11</w:t>
                    </w:r>
                    <w:r w:rsidR="008A6CCA" w:rsidRPr="0073582D">
                      <w:rPr>
                        <w:b/>
                        <w:vertAlign w:val="superscript"/>
                      </w:rPr>
                      <w:t>th</w:t>
                    </w:r>
                  </w:ins>
                </w:p>
              </w:tc>
            </w:tr>
            <w:tr w:rsidR="0073582D" w14:paraId="46CFF05E" w14:textId="77777777" w:rsidTr="0073582D">
              <w:trPr>
                <w:tblCellSpacing w:w="0" w:type="dxa"/>
              </w:trPr>
              <w:tc>
                <w:tcPr>
                  <w:tcW w:w="0" w:type="auto"/>
                  <w:vAlign w:val="center"/>
                  <w:hideMark/>
                </w:tcPr>
                <w:p w14:paraId="358009A5" w14:textId="77777777" w:rsidR="0073582D" w:rsidRDefault="0073582D" w:rsidP="0073582D">
                  <w:r>
                    <w:t>Morning</w:t>
                  </w:r>
                </w:p>
              </w:tc>
              <w:tc>
                <w:tcPr>
                  <w:tcW w:w="0" w:type="auto"/>
                  <w:vAlign w:val="center"/>
                  <w:hideMark/>
                </w:tcPr>
                <w:p w14:paraId="0BFEBE1C" w14:textId="77777777" w:rsidR="0073582D" w:rsidRDefault="0073582D" w:rsidP="0073582D">
                  <w:r>
                    <w:t>General Session</w:t>
                  </w:r>
                </w:p>
              </w:tc>
            </w:tr>
            <w:tr w:rsidR="0073582D" w14:paraId="79F0429D" w14:textId="77777777" w:rsidTr="0073582D">
              <w:trPr>
                <w:tblCellSpacing w:w="0" w:type="dxa"/>
              </w:trPr>
              <w:tc>
                <w:tcPr>
                  <w:tcW w:w="0" w:type="auto"/>
                  <w:vAlign w:val="center"/>
                  <w:hideMark/>
                </w:tcPr>
                <w:p w14:paraId="324528D5" w14:textId="77777777" w:rsidR="0073582D" w:rsidRDefault="0073582D" w:rsidP="0073582D">
                  <w:r>
                    <w:t>Afternoon</w:t>
                  </w:r>
                </w:p>
              </w:tc>
              <w:tc>
                <w:tcPr>
                  <w:tcW w:w="0" w:type="auto"/>
                  <w:vAlign w:val="center"/>
                  <w:hideMark/>
                </w:tcPr>
                <w:p w14:paraId="223C2F53" w14:textId="77777777" w:rsidR="0073582D" w:rsidRDefault="0073582D" w:rsidP="0073582D">
                  <w:r>
                    <w:t>Team-Building and Networking Activities</w:t>
                  </w:r>
                </w:p>
              </w:tc>
            </w:tr>
            <w:tr w:rsidR="0073582D" w14:paraId="04F6F4EF" w14:textId="77777777" w:rsidTr="0073582D">
              <w:trPr>
                <w:tblCellSpacing w:w="0" w:type="dxa"/>
              </w:trPr>
              <w:tc>
                <w:tcPr>
                  <w:tcW w:w="0" w:type="auto"/>
                  <w:vAlign w:val="center"/>
                  <w:hideMark/>
                </w:tcPr>
                <w:p w14:paraId="11387B79" w14:textId="77777777" w:rsidR="0073582D" w:rsidRDefault="0073582D" w:rsidP="0073582D">
                  <w:r>
                    <w:t>Evening</w:t>
                  </w:r>
                </w:p>
              </w:tc>
              <w:tc>
                <w:tcPr>
                  <w:tcW w:w="0" w:type="auto"/>
                  <w:vAlign w:val="center"/>
                  <w:hideMark/>
                </w:tcPr>
                <w:p w14:paraId="3EE57CF1" w14:textId="77777777" w:rsidR="0073582D" w:rsidRDefault="0073582D" w:rsidP="0073582D">
                  <w:r>
                    <w:t>Reception and Dinner</w:t>
                  </w:r>
                </w:p>
              </w:tc>
            </w:tr>
            <w:tr w:rsidR="0073582D" w14:paraId="6889F56B" w14:textId="77777777" w:rsidTr="0073582D">
              <w:trPr>
                <w:tblCellSpacing w:w="0" w:type="dxa"/>
              </w:trPr>
              <w:tc>
                <w:tcPr>
                  <w:tcW w:w="0" w:type="auto"/>
                  <w:vAlign w:val="center"/>
                </w:tcPr>
                <w:p w14:paraId="111F1DF7" w14:textId="77777777" w:rsidR="0073582D" w:rsidRDefault="0073582D" w:rsidP="0073582D"/>
              </w:tc>
              <w:tc>
                <w:tcPr>
                  <w:tcW w:w="0" w:type="auto"/>
                  <w:vAlign w:val="center"/>
                </w:tcPr>
                <w:p w14:paraId="71CD357D" w14:textId="77777777" w:rsidR="0073582D" w:rsidRDefault="0073582D" w:rsidP="0073582D"/>
              </w:tc>
            </w:tr>
            <w:tr w:rsidR="0073582D" w14:paraId="7969F782" w14:textId="77777777" w:rsidTr="0073582D">
              <w:trPr>
                <w:tblCellSpacing w:w="0" w:type="dxa"/>
              </w:trPr>
              <w:tc>
                <w:tcPr>
                  <w:tcW w:w="0" w:type="auto"/>
                  <w:gridSpan w:val="2"/>
                  <w:vAlign w:val="center"/>
                  <w:hideMark/>
                </w:tcPr>
                <w:p w14:paraId="0F98F133" w14:textId="78A24E53" w:rsidR="0073582D" w:rsidRPr="0073582D" w:rsidRDefault="0073582D" w:rsidP="008A6CCA">
                  <w:pPr>
                    <w:rPr>
                      <w:b/>
                    </w:rPr>
                  </w:pPr>
                  <w:r w:rsidRPr="0073582D">
                    <w:rPr>
                      <w:b/>
                    </w:rPr>
                    <w:t xml:space="preserve">Thursday, January </w:t>
                  </w:r>
                  <w:del w:id="17" w:author="Emily Griesser" w:date="2016-11-01T10:01:00Z">
                    <w:r w:rsidRPr="0073582D" w:rsidDel="008A6CCA">
                      <w:rPr>
                        <w:b/>
                      </w:rPr>
                      <w:delText>14</w:delText>
                    </w:r>
                    <w:r w:rsidRPr="0073582D" w:rsidDel="008A6CCA">
                      <w:rPr>
                        <w:b/>
                        <w:vertAlign w:val="superscript"/>
                      </w:rPr>
                      <w:delText>th</w:delText>
                    </w:r>
                  </w:del>
                  <w:ins w:id="18" w:author="Emily Griesser" w:date="2016-11-01T10:01:00Z">
                    <w:r w:rsidR="008A6CCA">
                      <w:rPr>
                        <w:b/>
                      </w:rPr>
                      <w:t>12</w:t>
                    </w:r>
                    <w:r w:rsidR="008A6CCA" w:rsidRPr="0073582D">
                      <w:rPr>
                        <w:b/>
                        <w:vertAlign w:val="superscript"/>
                      </w:rPr>
                      <w:t>th</w:t>
                    </w:r>
                  </w:ins>
                </w:p>
              </w:tc>
            </w:tr>
            <w:tr w:rsidR="0073582D" w14:paraId="6A9EBEA5" w14:textId="77777777" w:rsidTr="0073582D">
              <w:trPr>
                <w:tblCellSpacing w:w="0" w:type="dxa"/>
              </w:trPr>
              <w:tc>
                <w:tcPr>
                  <w:tcW w:w="0" w:type="auto"/>
                  <w:vAlign w:val="center"/>
                  <w:hideMark/>
                </w:tcPr>
                <w:p w14:paraId="71492917" w14:textId="77777777" w:rsidR="0073582D" w:rsidRDefault="0073582D" w:rsidP="0073582D">
                  <w:r>
                    <w:t>As Scheduled</w:t>
                  </w:r>
                </w:p>
              </w:tc>
              <w:tc>
                <w:tcPr>
                  <w:tcW w:w="0" w:type="auto"/>
                  <w:vAlign w:val="center"/>
                  <w:hideMark/>
                </w:tcPr>
                <w:p w14:paraId="1EBA42BB" w14:textId="77777777" w:rsidR="0073582D" w:rsidRDefault="0073582D" w:rsidP="0073582D">
                  <w:r>
                    <w:t>GBU Tag-On Meetings (By Invitation)</w:t>
                  </w:r>
                </w:p>
              </w:tc>
            </w:tr>
            <w:tr w:rsidR="0073582D" w14:paraId="21B2C311" w14:textId="77777777" w:rsidTr="0073582D">
              <w:trPr>
                <w:tblCellSpacing w:w="0" w:type="dxa"/>
              </w:trPr>
              <w:tc>
                <w:tcPr>
                  <w:tcW w:w="0" w:type="auto"/>
                  <w:vAlign w:val="center"/>
                </w:tcPr>
                <w:p w14:paraId="6704C16A" w14:textId="77777777" w:rsidR="0073582D" w:rsidRDefault="0073582D" w:rsidP="0073582D"/>
              </w:tc>
              <w:tc>
                <w:tcPr>
                  <w:tcW w:w="0" w:type="auto"/>
                  <w:vAlign w:val="center"/>
                </w:tcPr>
                <w:p w14:paraId="3C7CFAEA" w14:textId="77777777" w:rsidR="0073582D" w:rsidRDefault="0073582D" w:rsidP="0073582D"/>
              </w:tc>
            </w:tr>
            <w:tr w:rsidR="0073582D" w14:paraId="24525D2E" w14:textId="77777777" w:rsidTr="0073582D">
              <w:trPr>
                <w:tblCellSpacing w:w="0" w:type="dxa"/>
              </w:trPr>
              <w:tc>
                <w:tcPr>
                  <w:tcW w:w="0" w:type="auto"/>
                  <w:gridSpan w:val="2"/>
                  <w:vAlign w:val="center"/>
                  <w:hideMark/>
                </w:tcPr>
                <w:p w14:paraId="61F237C5" w14:textId="72B28505" w:rsidR="0073582D" w:rsidRPr="0073582D" w:rsidRDefault="0073582D" w:rsidP="008A6CCA">
                  <w:pPr>
                    <w:rPr>
                      <w:b/>
                    </w:rPr>
                  </w:pPr>
                  <w:r w:rsidRPr="0073582D">
                    <w:rPr>
                      <w:b/>
                    </w:rPr>
                    <w:t xml:space="preserve">Friday, January </w:t>
                  </w:r>
                  <w:del w:id="19" w:author="Emily Griesser" w:date="2016-11-01T10:01:00Z">
                    <w:r w:rsidRPr="0073582D" w:rsidDel="008A6CCA">
                      <w:rPr>
                        <w:b/>
                      </w:rPr>
                      <w:delText>15</w:delText>
                    </w:r>
                    <w:r w:rsidRPr="0073582D" w:rsidDel="008A6CCA">
                      <w:rPr>
                        <w:b/>
                        <w:vertAlign w:val="superscript"/>
                      </w:rPr>
                      <w:delText>th</w:delText>
                    </w:r>
                  </w:del>
                  <w:ins w:id="20" w:author="Emily Griesser" w:date="2016-11-01T10:01:00Z">
                    <w:r w:rsidR="008A6CCA">
                      <w:rPr>
                        <w:b/>
                      </w:rPr>
                      <w:t>13</w:t>
                    </w:r>
                    <w:r w:rsidR="008A6CCA" w:rsidRPr="0073582D">
                      <w:rPr>
                        <w:b/>
                        <w:vertAlign w:val="superscript"/>
                      </w:rPr>
                      <w:t>th</w:t>
                    </w:r>
                  </w:ins>
                </w:p>
              </w:tc>
            </w:tr>
            <w:tr w:rsidR="0073582D" w14:paraId="4029D722" w14:textId="77777777" w:rsidTr="0073582D">
              <w:trPr>
                <w:tblCellSpacing w:w="0" w:type="dxa"/>
              </w:trPr>
              <w:tc>
                <w:tcPr>
                  <w:tcW w:w="0" w:type="auto"/>
                  <w:vAlign w:val="center"/>
                  <w:hideMark/>
                </w:tcPr>
                <w:p w14:paraId="06CD74AC" w14:textId="77777777" w:rsidR="0073582D" w:rsidRDefault="0073582D" w:rsidP="0073582D">
                  <w:r>
                    <w:t>As Scheduled</w:t>
                  </w:r>
                </w:p>
              </w:tc>
              <w:tc>
                <w:tcPr>
                  <w:tcW w:w="0" w:type="auto"/>
                  <w:vAlign w:val="center"/>
                  <w:hideMark/>
                </w:tcPr>
                <w:p w14:paraId="13019E7D" w14:textId="77777777" w:rsidR="0073582D" w:rsidRDefault="0073582D" w:rsidP="0073582D">
                  <w:r>
                    <w:t>Functional Tag-On Meetings (By Invitation)</w:t>
                  </w:r>
                </w:p>
              </w:tc>
            </w:tr>
          </w:tbl>
          <w:p w14:paraId="202F1642" w14:textId="77777777" w:rsidR="0073582D" w:rsidRDefault="0073582D" w:rsidP="0073582D">
            <w:pPr>
              <w:pStyle w:val="Heading1"/>
            </w:pPr>
            <w:r>
              <w:lastRenderedPageBreak/>
              <w:t>Hotel</w:t>
            </w:r>
          </w:p>
          <w:p w14:paraId="4975B2D3" w14:textId="77777777" w:rsidR="0073582D" w:rsidRDefault="0073582D" w:rsidP="0073582D">
            <w:r>
              <w:rPr>
                <w:noProof/>
                <w:lang w:eastAsia="zh-CN"/>
              </w:rPr>
              <w:drawing>
                <wp:inline distT="0" distB="0" distL="0" distR="0" wp14:anchorId="2B0BA195" wp14:editId="78428C18">
                  <wp:extent cx="3790950" cy="1562100"/>
                  <wp:effectExtent l="0" t="0" r="0" b="0"/>
                  <wp:docPr id="2" name="Picture 2" descr="https://attendesource.com/accounts/register123/metroconnection/pentair/events/pentair2016glm/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ttendesource.com/accounts/register123/metroconnection/pentair/events/pentair2016glm/hot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562100"/>
                          </a:xfrm>
                          <a:prstGeom prst="rect">
                            <a:avLst/>
                          </a:prstGeom>
                          <a:noFill/>
                          <a:ln>
                            <a:noFill/>
                          </a:ln>
                        </pic:spPr>
                      </pic:pic>
                    </a:graphicData>
                  </a:graphic>
                </wp:inline>
              </w:drawing>
            </w:r>
          </w:p>
          <w:p w14:paraId="435A221E" w14:textId="77777777" w:rsidR="0073582D" w:rsidRDefault="0073582D" w:rsidP="0073582D">
            <w:pPr>
              <w:pStyle w:val="NormalWeb"/>
            </w:pPr>
            <w:r>
              <w:rPr>
                <w:rStyle w:val="Strong"/>
              </w:rPr>
              <w:t xml:space="preserve">MANDARIN ORIENTAL, MIAMI </w:t>
            </w:r>
          </w:p>
          <w:p w14:paraId="73DBAE17" w14:textId="77777777" w:rsidR="0073582D" w:rsidRDefault="0073582D" w:rsidP="0073582D">
            <w:pPr>
              <w:pStyle w:val="NormalWeb"/>
            </w:pPr>
            <w:r>
              <w:t xml:space="preserve">The Mandarin Oriental Miami is located in the convenient Brickell Key area. It's surrounded by picturesque water views and is close to popular destinations such as South Beach, </w:t>
            </w:r>
            <w:proofErr w:type="spellStart"/>
            <w:r>
              <w:t>Wynwood</w:t>
            </w:r>
            <w:proofErr w:type="spellEnd"/>
            <w:r>
              <w:t xml:space="preserve"> Arts District, Design District, Coconut Grove and downtown.</w:t>
            </w:r>
          </w:p>
          <w:p w14:paraId="4DB2965A" w14:textId="77777777" w:rsidR="0073582D" w:rsidRDefault="00960AF3" w:rsidP="0073582D">
            <w:pPr>
              <w:pStyle w:val="NormalWeb"/>
            </w:pPr>
            <w:hyperlink r:id="rId10" w:tgtFrame="_blank" w:history="1">
              <w:r w:rsidR="0073582D">
                <w:rPr>
                  <w:rStyle w:val="Hyperlink"/>
                </w:rPr>
                <w:t>Hotel Website</w:t>
              </w:r>
            </w:hyperlink>
          </w:p>
          <w:p w14:paraId="573EC70C" w14:textId="77777777" w:rsidR="0073582D" w:rsidRDefault="0073582D" w:rsidP="0073582D">
            <w:pPr>
              <w:pStyle w:val="NormalWeb"/>
            </w:pPr>
            <w:r>
              <w:t> </w:t>
            </w:r>
          </w:p>
          <w:p w14:paraId="1E66F4B9" w14:textId="77777777" w:rsidR="0073582D" w:rsidRDefault="0073582D" w:rsidP="0073582D">
            <w:pPr>
              <w:spacing w:after="240" w:line="240" w:lineRule="auto"/>
              <w:rPr>
                <w:rFonts w:ascii="Times New Roman" w:eastAsia="Times New Roman" w:hAnsi="Times New Roman" w:cs="Times New Roman"/>
                <w:sz w:val="24"/>
                <w:szCs w:val="24"/>
              </w:rPr>
            </w:pPr>
          </w:p>
          <w:p w14:paraId="6EC71D1E" w14:textId="77777777" w:rsidR="0073582D" w:rsidRDefault="0073582D" w:rsidP="0073582D">
            <w:pPr>
              <w:pStyle w:val="Heading1"/>
            </w:pPr>
            <w:r>
              <w:t>Air Travel</w:t>
            </w:r>
          </w:p>
          <w:p w14:paraId="67B505C7" w14:textId="77777777" w:rsidR="0073582D" w:rsidRDefault="0073582D" w:rsidP="0073582D">
            <w:pPr>
              <w:pStyle w:val="NormalWeb"/>
            </w:pPr>
            <w:r>
              <w:t xml:space="preserve">Please follow your respective corporate travel policies and procedures for booking air travel. Once your itinerary has been confirmed, please send a copy to </w:t>
            </w:r>
            <w:hyperlink r:id="rId11" w:history="1">
              <w:r>
                <w:rPr>
                  <w:rStyle w:val="Hyperlink"/>
                </w:rPr>
                <w:t>pentair@metroconnections.com</w:t>
              </w:r>
            </w:hyperlink>
            <w:r>
              <w:t>.</w:t>
            </w:r>
          </w:p>
          <w:p w14:paraId="26AB8321" w14:textId="77777777" w:rsidR="0073582D" w:rsidRDefault="0073582D" w:rsidP="0073582D">
            <w:pPr>
              <w:spacing w:after="240" w:line="240" w:lineRule="auto"/>
              <w:rPr>
                <w:rFonts w:ascii="Times New Roman" w:eastAsia="Times New Roman" w:hAnsi="Times New Roman" w:cs="Times New Roman"/>
                <w:sz w:val="24"/>
                <w:szCs w:val="24"/>
              </w:rPr>
            </w:pPr>
          </w:p>
          <w:p w14:paraId="1CD248AE" w14:textId="77777777" w:rsidR="0073582D" w:rsidRDefault="0073582D" w:rsidP="0073582D">
            <w:pPr>
              <w:spacing w:after="240" w:line="240" w:lineRule="auto"/>
              <w:rPr>
                <w:rFonts w:ascii="Times New Roman" w:eastAsia="Times New Roman" w:hAnsi="Times New Roman" w:cs="Times New Roman"/>
                <w:sz w:val="24"/>
                <w:szCs w:val="24"/>
              </w:rPr>
            </w:pPr>
          </w:p>
          <w:p w14:paraId="4A3AFDD2" w14:textId="77777777" w:rsidR="0073582D" w:rsidRDefault="0073582D" w:rsidP="0073582D">
            <w:pPr>
              <w:spacing w:after="240" w:line="240" w:lineRule="auto"/>
              <w:rPr>
                <w:rFonts w:ascii="Times New Roman" w:eastAsia="Times New Roman" w:hAnsi="Times New Roman" w:cs="Times New Roman"/>
                <w:sz w:val="24"/>
                <w:szCs w:val="24"/>
              </w:rPr>
            </w:pPr>
          </w:p>
          <w:p w14:paraId="54284D7C" w14:textId="77777777" w:rsidR="0073582D" w:rsidRDefault="0073582D" w:rsidP="0073582D">
            <w:pPr>
              <w:spacing w:after="240" w:line="240" w:lineRule="auto"/>
              <w:rPr>
                <w:rFonts w:ascii="Times New Roman" w:eastAsia="Times New Roman" w:hAnsi="Times New Roman" w:cs="Times New Roman"/>
                <w:sz w:val="24"/>
                <w:szCs w:val="24"/>
              </w:rPr>
            </w:pPr>
          </w:p>
          <w:p w14:paraId="293172FA" w14:textId="77777777" w:rsidR="0073582D" w:rsidRDefault="0073582D" w:rsidP="0073582D">
            <w:pPr>
              <w:pStyle w:val="Heading1"/>
            </w:pPr>
            <w:r>
              <w:lastRenderedPageBreak/>
              <w:t>GROUND TRANSPORTATION</w:t>
            </w:r>
          </w:p>
          <w:p w14:paraId="6914ADFF" w14:textId="77777777" w:rsidR="0073582D" w:rsidRDefault="0073582D" w:rsidP="0073582D">
            <w:pPr>
              <w:pStyle w:val="NormalWeb"/>
            </w:pPr>
            <w:r>
              <w:t>Upon arrival at Miami International Airport, please note that ground transportation to the hotel has been pre-arranged. You should proceed to the baggage claim area, where you will be greeted by a transportation representative holding a Pentair sign and/or the last name(s) of guest(s). Please call our transportation provider, SNR, at 954-562-6557 for any ground transportation emergencies.</w:t>
            </w:r>
          </w:p>
          <w:p w14:paraId="5963ECEC" w14:textId="77777777" w:rsidR="0073582D" w:rsidRDefault="0073582D" w:rsidP="0073582D">
            <w:pPr>
              <w:pStyle w:val="NormalWeb"/>
            </w:pPr>
            <w:r>
              <w:t xml:space="preserve">If you will not be using Pentair provided ground transportation for either your arrival or departure, please inform Pentair Registration via e-mail at </w:t>
            </w:r>
            <w:hyperlink r:id="rId12" w:history="1">
              <w:r>
                <w:rPr>
                  <w:rStyle w:val="Hyperlink"/>
                </w:rPr>
                <w:t>Pentair@metroconnections.com</w:t>
              </w:r>
            </w:hyperlink>
            <w:r>
              <w:t>.</w:t>
            </w:r>
          </w:p>
          <w:p w14:paraId="6984F90A" w14:textId="77777777" w:rsidR="0073582D" w:rsidRPr="0073582D" w:rsidRDefault="0073582D" w:rsidP="0073582D">
            <w:pPr>
              <w:pStyle w:val="NormalWeb"/>
              <w:rPr>
                <w:sz w:val="48"/>
                <w:szCs w:val="48"/>
              </w:rPr>
            </w:pPr>
            <w:r w:rsidRPr="0073582D">
              <w:rPr>
                <w:sz w:val="48"/>
                <w:szCs w:val="48"/>
              </w:rPr>
              <w:t> </w:t>
            </w:r>
          </w:p>
          <w:p w14:paraId="2D52F6A3" w14:textId="77777777" w:rsidR="0073582D" w:rsidRDefault="0073582D" w:rsidP="0073582D">
            <w:pPr>
              <w:spacing w:after="240" w:line="240" w:lineRule="auto"/>
              <w:rPr>
                <w:rFonts w:ascii="Times New Roman" w:eastAsia="Times New Roman" w:hAnsi="Times New Roman" w:cs="Times New Roman"/>
                <w:b/>
                <w:sz w:val="24"/>
                <w:szCs w:val="24"/>
              </w:rPr>
            </w:pPr>
            <w:r w:rsidRPr="0073582D">
              <w:rPr>
                <w:rFonts w:ascii="Times New Roman" w:eastAsia="Times New Roman" w:hAnsi="Times New Roman" w:cs="Times New Roman"/>
                <w:b/>
                <w:sz w:val="48"/>
                <w:szCs w:val="48"/>
              </w:rPr>
              <w:t>Hotel Map</w:t>
            </w:r>
          </w:p>
          <w:p w14:paraId="62CC844F" w14:textId="77777777" w:rsidR="0073582D" w:rsidRDefault="0073582D" w:rsidP="0073582D">
            <w:pPr>
              <w:spacing w:after="240" w:line="240" w:lineRule="auto"/>
              <w:rPr>
                <w:rFonts w:ascii="Times New Roman" w:eastAsia="Times New Roman" w:hAnsi="Times New Roman" w:cs="Times New Roman"/>
                <w:b/>
                <w:sz w:val="24"/>
                <w:szCs w:val="24"/>
              </w:rPr>
            </w:pPr>
          </w:p>
          <w:p w14:paraId="5AFCB446" w14:textId="77777777" w:rsidR="0073582D" w:rsidRDefault="0073582D" w:rsidP="0073582D">
            <w:pPr>
              <w:spacing w:after="240" w:line="240" w:lineRule="auto"/>
              <w:rPr>
                <w:rFonts w:ascii="Times New Roman" w:eastAsia="Times New Roman" w:hAnsi="Times New Roman" w:cs="Times New Roman"/>
                <w:b/>
                <w:sz w:val="24"/>
                <w:szCs w:val="24"/>
              </w:rPr>
            </w:pPr>
            <w:r>
              <w:rPr>
                <w:noProof/>
                <w:lang w:eastAsia="zh-CN"/>
              </w:rPr>
              <w:drawing>
                <wp:inline distT="0" distB="0" distL="0" distR="0" wp14:anchorId="2C05730D" wp14:editId="681B76C9">
                  <wp:extent cx="4544457" cy="3143250"/>
                  <wp:effectExtent l="0" t="0" r="8890" b="0"/>
                  <wp:docPr id="3" name="Picture 3" descr="https://attendesource.com/accounts/register123/metroconnection/pentair/events/pentair2016glm/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ttendesource.com/accounts/register123/metroconnection/pentair/events/pentair2016glm/ma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640" cy="3147526"/>
                          </a:xfrm>
                          <a:prstGeom prst="rect">
                            <a:avLst/>
                          </a:prstGeom>
                          <a:noFill/>
                          <a:ln>
                            <a:noFill/>
                          </a:ln>
                        </pic:spPr>
                      </pic:pic>
                    </a:graphicData>
                  </a:graphic>
                </wp:inline>
              </w:drawing>
            </w:r>
            <w:r w:rsidRPr="0073582D">
              <w:rPr>
                <w:rFonts w:ascii="Times New Roman" w:eastAsia="Times New Roman" w:hAnsi="Times New Roman" w:cs="Times New Roman"/>
                <w:b/>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5"/>
            </w:tblGrid>
            <w:tr w:rsidR="0073582D" w14:paraId="36647C44" w14:textId="77777777" w:rsidTr="0073582D">
              <w:trPr>
                <w:tblCellSpacing w:w="15" w:type="dxa"/>
              </w:trPr>
              <w:tc>
                <w:tcPr>
                  <w:tcW w:w="0" w:type="auto"/>
                  <w:vAlign w:val="center"/>
                  <w:hideMark/>
                </w:tcPr>
                <w:p w14:paraId="2B9CB8A6" w14:textId="77777777" w:rsidR="0073582D" w:rsidRDefault="0073582D" w:rsidP="0073582D">
                  <w:pPr>
                    <w:pStyle w:val="Heading1"/>
                  </w:pPr>
                  <w:r>
                    <w:lastRenderedPageBreak/>
                    <w:t>REGISTRATION</w:t>
                  </w:r>
                </w:p>
              </w:tc>
            </w:tr>
            <w:tr w:rsidR="0073582D" w14:paraId="3EE6DA29"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5"/>
                  </w:tblGrid>
                  <w:tr w:rsidR="0073582D" w14:paraId="44FAD4DA" w14:textId="77777777">
                    <w:trPr>
                      <w:tblCellSpacing w:w="15" w:type="dxa"/>
                    </w:trPr>
                    <w:tc>
                      <w:tcPr>
                        <w:tcW w:w="0" w:type="auto"/>
                        <w:vAlign w:val="center"/>
                        <w:hideMark/>
                      </w:tcPr>
                      <w:p w14:paraId="48000CE0" w14:textId="77777777" w:rsidR="0073582D" w:rsidRDefault="0073582D" w:rsidP="0073582D">
                        <w:pPr>
                          <w:pStyle w:val="NormalWeb"/>
                          <w:jc w:val="center"/>
                        </w:pPr>
                        <w:r>
                          <w:t>To begin your registration please enter your Username and Password below:</w:t>
                        </w:r>
                      </w:p>
                    </w:tc>
                  </w:tr>
                </w:tbl>
                <w:p w14:paraId="65C4831D" w14:textId="77777777" w:rsidR="0073582D" w:rsidRDefault="0073582D" w:rsidP="0073582D"/>
              </w:tc>
            </w:tr>
            <w:tr w:rsidR="0073582D" w14:paraId="5B6C30B0"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73582D" w14:paraId="074E504C" w14:textId="77777777">
                    <w:trPr>
                      <w:tblCellSpacing w:w="15"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1800"/>
                          <w:gridCol w:w="1800"/>
                        </w:tblGrid>
                        <w:tr w:rsidR="0073582D" w14:paraId="3AE857E5" w14:textId="77777777">
                          <w:trPr>
                            <w:tblCellSpacing w:w="0" w:type="dxa"/>
                            <w:jc w:val="center"/>
                          </w:trPr>
                          <w:tc>
                            <w:tcPr>
                              <w:tcW w:w="2500" w:type="pct"/>
                              <w:hideMark/>
                            </w:tcPr>
                            <w:p w14:paraId="394C1C94" w14:textId="77777777" w:rsidR="0073582D" w:rsidRDefault="0073582D" w:rsidP="0073582D">
                              <w:pPr>
                                <w:jc w:val="right"/>
                                <w:rPr>
                                  <w:sz w:val="24"/>
                                  <w:szCs w:val="24"/>
                                </w:rPr>
                              </w:pPr>
                              <w:r>
                                <w:t xml:space="preserve">Username </w:t>
                              </w:r>
                              <w:r>
                                <w:rPr>
                                  <w:rStyle w:val="error"/>
                                </w:rPr>
                                <w:t>*</w:t>
                              </w:r>
                              <w:r>
                                <w:t xml:space="preserve"> </w:t>
                              </w:r>
                            </w:p>
                          </w:tc>
                          <w:tc>
                            <w:tcPr>
                              <w:tcW w:w="2500" w:type="pct"/>
                              <w:hideMark/>
                            </w:tcPr>
                            <w:p w14:paraId="37F130C2" w14:textId="7B61D80C" w:rsidR="0073582D" w:rsidRDefault="0073582D" w:rsidP="0073582D">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87pt;height:18pt" o:ole="">
                                    <v:imagedata r:id="rId14" o:title=""/>
                                  </v:shape>
                                  <w:control r:id="rId15" w:name="DefaultOcxName" w:shapeid="_x0000_i1056"/>
                                </w:object>
                              </w:r>
                            </w:p>
                          </w:tc>
                        </w:tr>
                        <w:tr w:rsidR="0073582D" w14:paraId="2502D55F" w14:textId="77777777">
                          <w:trPr>
                            <w:tblCellSpacing w:w="0" w:type="dxa"/>
                            <w:jc w:val="center"/>
                          </w:trPr>
                          <w:tc>
                            <w:tcPr>
                              <w:tcW w:w="2500" w:type="pct"/>
                              <w:hideMark/>
                            </w:tcPr>
                            <w:p w14:paraId="7E80C8B9" w14:textId="77777777" w:rsidR="0073582D" w:rsidRDefault="0073582D" w:rsidP="0073582D">
                              <w:pPr>
                                <w:jc w:val="right"/>
                              </w:pPr>
                              <w:r>
                                <w:t xml:space="preserve">Password </w:t>
                              </w:r>
                              <w:r>
                                <w:rPr>
                                  <w:rStyle w:val="error"/>
                                </w:rPr>
                                <w:t>*</w:t>
                              </w:r>
                              <w:r>
                                <w:t xml:space="preserve"> </w:t>
                              </w:r>
                            </w:p>
                          </w:tc>
                          <w:tc>
                            <w:tcPr>
                              <w:tcW w:w="2500" w:type="pct"/>
                              <w:hideMark/>
                            </w:tcPr>
                            <w:p w14:paraId="2DA16DEC" w14:textId="7CC3A8CF" w:rsidR="0073582D" w:rsidRDefault="0073582D" w:rsidP="0073582D">
                              <w:pPr>
                                <w:spacing w:after="240"/>
                              </w:pPr>
                              <w:r>
                                <w:object w:dxaOrig="225" w:dyaOrig="225">
                                  <v:shape id="_x0000_i1059" type="#_x0000_t75" style="width:87pt;height:18pt" o:ole="">
                                    <v:imagedata r:id="rId16" o:title=""/>
                                  </v:shape>
                                  <w:control r:id="rId17" w:name="DefaultOcxName1" w:shapeid="_x0000_i1059"/>
                                </w:object>
                              </w:r>
                            </w:p>
                          </w:tc>
                        </w:tr>
                      </w:tbl>
                      <w:p w14:paraId="78C060CB" w14:textId="77777777" w:rsidR="0073582D" w:rsidRDefault="0073582D" w:rsidP="0073582D">
                        <w:pPr>
                          <w:spacing w:after="0"/>
                        </w:pPr>
                      </w:p>
                    </w:tc>
                  </w:tr>
                  <w:tr w:rsidR="0073582D" w14:paraId="45A47332" w14:textId="77777777">
                    <w:trPr>
                      <w:tblCellSpacing w:w="15" w:type="dxa"/>
                    </w:trPr>
                    <w:tc>
                      <w:tcPr>
                        <w:tcW w:w="0" w:type="auto"/>
                        <w:vAlign w:val="center"/>
                        <w:hideMark/>
                      </w:tcPr>
                      <w:p w14:paraId="626B3385" w14:textId="77777777" w:rsidR="0073582D" w:rsidRDefault="0073582D" w:rsidP="0073582D">
                        <w:pPr>
                          <w:rPr>
                            <w:sz w:val="20"/>
                            <w:szCs w:val="20"/>
                          </w:rPr>
                        </w:pPr>
                      </w:p>
                    </w:tc>
                  </w:tr>
                </w:tbl>
                <w:p w14:paraId="50E424FF" w14:textId="77777777" w:rsidR="0073582D" w:rsidRDefault="0073582D" w:rsidP="0073582D">
                  <w:pPr>
                    <w:rPr>
                      <w:sz w:val="24"/>
                      <w:szCs w:val="24"/>
                    </w:rPr>
                  </w:pPr>
                </w:p>
              </w:tc>
            </w:tr>
          </w:tbl>
          <w:p w14:paraId="6094B8E9" w14:textId="77777777" w:rsidR="0073582D" w:rsidRDefault="0073582D" w:rsidP="007358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0"/>
            </w:tblGrid>
            <w:tr w:rsidR="0073582D" w14:paraId="2798BFAA"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0"/>
                  </w:tblGrid>
                  <w:tr w:rsidR="0073582D" w14:paraId="7DEE5308" w14:textId="77777777">
                    <w:trPr>
                      <w:tblCellSpacing w:w="15" w:type="dxa"/>
                    </w:trPr>
                    <w:tc>
                      <w:tcPr>
                        <w:tcW w:w="0" w:type="auto"/>
                        <w:vAlign w:val="center"/>
                        <w:hideMark/>
                      </w:tcPr>
                      <w:p w14:paraId="4486AED7" w14:textId="77777777" w:rsidR="0073582D" w:rsidRDefault="0073582D" w:rsidP="0073582D">
                        <w:pPr>
                          <w:rPr>
                            <w:sz w:val="24"/>
                            <w:szCs w:val="24"/>
                          </w:rPr>
                        </w:pPr>
                      </w:p>
                    </w:tc>
                  </w:tr>
                  <w:tr w:rsidR="0073582D" w14:paraId="494BEBD9" w14:textId="77777777">
                    <w:trPr>
                      <w:tblCellSpacing w:w="15" w:type="dxa"/>
                    </w:trPr>
                    <w:tc>
                      <w:tcPr>
                        <w:tcW w:w="0" w:type="auto"/>
                        <w:vAlign w:val="center"/>
                        <w:hideMark/>
                      </w:tcPr>
                      <w:p w14:paraId="3AF44D72" w14:textId="77777777" w:rsidR="0073582D" w:rsidRDefault="0073582D" w:rsidP="0073582D">
                        <w:pPr>
                          <w:rPr>
                            <w:sz w:val="24"/>
                            <w:szCs w:val="24"/>
                          </w:rPr>
                        </w:pPr>
                        <w:r>
                          <w:br/>
                          <w:t>NOTE: Your registration is not valid until you have successfully completed the entire process and received a printable confirmation page and an e-mail confirmation.</w:t>
                        </w:r>
                      </w:p>
                    </w:tc>
                  </w:tr>
                </w:tbl>
                <w:p w14:paraId="00A3D115" w14:textId="77777777" w:rsidR="0073582D" w:rsidRDefault="0073582D" w:rsidP="0073582D"/>
              </w:tc>
            </w:tr>
            <w:tr w:rsidR="0073582D" w14:paraId="00877FFB" w14:textId="77777777" w:rsidTr="0073582D">
              <w:trPr>
                <w:tblCellSpacing w:w="15" w:type="dxa"/>
              </w:trPr>
              <w:tc>
                <w:tcPr>
                  <w:tcW w:w="0" w:type="auto"/>
                  <w:vAlign w:val="center"/>
                  <w:hideMark/>
                </w:tcPr>
                <w:p w14:paraId="29FD969B" w14:textId="77777777" w:rsidR="0073582D" w:rsidRDefault="00960AF3" w:rsidP="0073582D">
                  <w:pPr>
                    <w:jc w:val="center"/>
                    <w:rPr>
                      <w:sz w:val="24"/>
                      <w:szCs w:val="24"/>
                    </w:rPr>
                  </w:pPr>
                  <w:hyperlink r:id="rId18" w:history="1">
                    <w:r w:rsidR="0073582D">
                      <w:rPr>
                        <w:color w:val="0000FF"/>
                        <w:u w:val="single"/>
                      </w:rPr>
                      <w:br/>
                    </w:r>
                  </w:hyperlink>
                </w:p>
              </w:tc>
            </w:tr>
          </w:tbl>
          <w:p w14:paraId="69457CD6" w14:textId="77777777" w:rsidR="0073582D" w:rsidRDefault="0073582D" w:rsidP="0073582D">
            <w:pPr>
              <w:spacing w:after="240" w:line="240" w:lineRule="auto"/>
              <w:rPr>
                <w:rFonts w:ascii="Times New Roman" w:eastAsia="Times New Roman" w:hAnsi="Times New Roman" w:cs="Times New Roman"/>
                <w:b/>
                <w:sz w:val="24"/>
                <w:szCs w:val="24"/>
              </w:rPr>
            </w:pPr>
          </w:p>
          <w:p w14:paraId="29D30C3A" w14:textId="77777777" w:rsidR="0073582D" w:rsidRDefault="0073582D" w:rsidP="0073582D">
            <w:pPr>
              <w:spacing w:after="240" w:line="240" w:lineRule="auto"/>
              <w:rPr>
                <w:rFonts w:ascii="Times New Roman" w:eastAsia="Times New Roman" w:hAnsi="Times New Roman" w:cs="Times New Roman"/>
                <w:b/>
                <w:sz w:val="24"/>
                <w:szCs w:val="24"/>
              </w:rPr>
            </w:pPr>
          </w:p>
          <w:p w14:paraId="2088D8AD" w14:textId="77777777" w:rsidR="0073582D" w:rsidRDefault="0073582D" w:rsidP="0073582D">
            <w:pPr>
              <w:spacing w:after="240" w:line="240" w:lineRule="auto"/>
              <w:rPr>
                <w:rFonts w:ascii="Times New Roman" w:eastAsia="Times New Roman" w:hAnsi="Times New Roman" w:cs="Times New Roman"/>
                <w:b/>
                <w:sz w:val="24"/>
                <w:szCs w:val="24"/>
              </w:rPr>
            </w:pPr>
          </w:p>
          <w:p w14:paraId="3CED22E4" w14:textId="77777777" w:rsidR="0073582D" w:rsidRDefault="0073582D" w:rsidP="0073582D">
            <w:pPr>
              <w:spacing w:after="240" w:line="240" w:lineRule="auto"/>
              <w:rPr>
                <w:rFonts w:ascii="Times New Roman" w:eastAsia="Times New Roman" w:hAnsi="Times New Roman" w:cs="Times New Roman"/>
                <w:b/>
                <w:sz w:val="24"/>
                <w:szCs w:val="24"/>
              </w:rPr>
            </w:pPr>
          </w:p>
          <w:p w14:paraId="70604796" w14:textId="77777777" w:rsidR="0073582D" w:rsidRDefault="0073582D" w:rsidP="0073582D">
            <w:pPr>
              <w:spacing w:after="240" w:line="240" w:lineRule="auto"/>
              <w:rPr>
                <w:rFonts w:ascii="Times New Roman" w:eastAsia="Times New Roman" w:hAnsi="Times New Roman" w:cs="Times New Roman"/>
                <w:b/>
                <w:sz w:val="24"/>
                <w:szCs w:val="24"/>
              </w:rPr>
            </w:pPr>
          </w:p>
          <w:p w14:paraId="38A73FA0" w14:textId="77777777" w:rsidR="0073582D" w:rsidRDefault="0073582D" w:rsidP="0073582D">
            <w:pPr>
              <w:spacing w:after="240" w:line="240" w:lineRule="auto"/>
              <w:rPr>
                <w:rFonts w:ascii="Times New Roman" w:eastAsia="Times New Roman" w:hAnsi="Times New Roman" w:cs="Times New Roman"/>
                <w:b/>
                <w:sz w:val="24"/>
                <w:szCs w:val="24"/>
              </w:rPr>
            </w:pPr>
          </w:p>
          <w:p w14:paraId="0340B9F7" w14:textId="77777777" w:rsidR="0073582D" w:rsidRDefault="0073582D" w:rsidP="0073582D">
            <w:pPr>
              <w:spacing w:after="240" w:line="240" w:lineRule="auto"/>
              <w:rPr>
                <w:rFonts w:ascii="Times New Roman" w:eastAsia="Times New Roman" w:hAnsi="Times New Roman" w:cs="Times New Roman"/>
                <w:b/>
                <w:sz w:val="24"/>
                <w:szCs w:val="24"/>
              </w:rPr>
            </w:pPr>
          </w:p>
          <w:p w14:paraId="652AEE3A" w14:textId="77777777" w:rsidR="0073582D" w:rsidRDefault="0073582D" w:rsidP="0073582D">
            <w:pPr>
              <w:spacing w:after="240" w:line="240" w:lineRule="auto"/>
              <w:rPr>
                <w:rFonts w:ascii="Times New Roman" w:eastAsia="Times New Roman" w:hAnsi="Times New Roman" w:cs="Times New Roman"/>
                <w:b/>
                <w:sz w:val="24"/>
                <w:szCs w:val="24"/>
              </w:rPr>
            </w:pPr>
          </w:p>
          <w:p w14:paraId="3B021B70" w14:textId="77777777" w:rsidR="0073582D" w:rsidRDefault="0073582D" w:rsidP="0073582D">
            <w:pPr>
              <w:spacing w:after="240" w:line="240" w:lineRule="auto"/>
              <w:rPr>
                <w:rFonts w:ascii="Times New Roman" w:eastAsia="Times New Roman" w:hAnsi="Times New Roman" w:cs="Times New Roman"/>
                <w:b/>
                <w:sz w:val="24"/>
                <w:szCs w:val="24"/>
              </w:rPr>
            </w:pPr>
          </w:p>
          <w:p w14:paraId="5AE36589" w14:textId="77777777" w:rsidR="0073582D" w:rsidRDefault="0073582D" w:rsidP="0073582D">
            <w:pPr>
              <w:spacing w:after="240" w:line="240" w:lineRule="auto"/>
              <w:rPr>
                <w:rFonts w:ascii="Times New Roman" w:eastAsia="Times New Roman" w:hAnsi="Times New Roman" w:cs="Times New Roman"/>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0"/>
            </w:tblGrid>
            <w:tr w:rsidR="0073582D" w:rsidRPr="0073582D" w14:paraId="07F02C5E" w14:textId="77777777" w:rsidTr="0073582D">
              <w:trPr>
                <w:tblCellSpacing w:w="15" w:type="dxa"/>
              </w:trPr>
              <w:tc>
                <w:tcPr>
                  <w:tcW w:w="0" w:type="auto"/>
                  <w:vAlign w:val="center"/>
                  <w:hideMark/>
                </w:tcPr>
                <w:p w14:paraId="60BB2E68" w14:textId="77777777" w:rsidR="0073582D" w:rsidRPr="0073582D" w:rsidRDefault="0073582D" w:rsidP="0073582D">
                  <w:pPr>
                    <w:spacing w:after="0" w:line="240" w:lineRule="auto"/>
                    <w:rPr>
                      <w:rFonts w:ascii="Times New Roman" w:eastAsia="Times New Roman" w:hAnsi="Times New Roman" w:cs="Times New Roman"/>
                      <w:b/>
                      <w:sz w:val="24"/>
                      <w:szCs w:val="24"/>
                    </w:rPr>
                  </w:pPr>
                  <w:r w:rsidRPr="0073582D">
                    <w:rPr>
                      <w:rFonts w:ascii="Times New Roman" w:eastAsia="Times New Roman" w:hAnsi="Times New Roman" w:cs="Times New Roman"/>
                      <w:b/>
                      <w:sz w:val="28"/>
                      <w:szCs w:val="24"/>
                    </w:rPr>
                    <w:t xml:space="preserve">Personal Profile </w:t>
                  </w:r>
                </w:p>
              </w:tc>
            </w:tr>
            <w:tr w:rsidR="0073582D" w:rsidRPr="0073582D" w14:paraId="5A1129E7"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222"/>
                    <w:gridCol w:w="6163"/>
                  </w:tblGrid>
                  <w:tr w:rsidR="0073582D" w:rsidRPr="0073582D" w14:paraId="7A71B5B6" w14:textId="77777777">
                    <w:trPr>
                      <w:tblCellSpacing w:w="15" w:type="dxa"/>
                    </w:trPr>
                    <w:tc>
                      <w:tcPr>
                        <w:tcW w:w="0" w:type="auto"/>
                        <w:vAlign w:val="center"/>
                        <w:hideMark/>
                      </w:tcPr>
                      <w:p w14:paraId="23E2CACC"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First name</w:t>
                        </w:r>
                      </w:p>
                    </w:tc>
                    <w:tc>
                      <w:tcPr>
                        <w:tcW w:w="0" w:type="auto"/>
                        <w:vAlign w:val="center"/>
                        <w:hideMark/>
                      </w:tcPr>
                      <w:p w14:paraId="4E8AB3DF"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t>
                        </w:r>
                      </w:p>
                    </w:tc>
                    <w:tc>
                      <w:tcPr>
                        <w:tcW w:w="0" w:type="auto"/>
                        <w:vAlign w:val="center"/>
                        <w:hideMark/>
                      </w:tcPr>
                      <w:p w14:paraId="3A2361F5" w14:textId="14AC22B2"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62" type="#_x0000_t75" style="width:105.75pt;height:18pt" o:ole="">
                              <v:imagedata r:id="rId19" o:title=""/>
                            </v:shape>
                            <w:control r:id="rId20" w:name="DefaultOcxName9" w:shapeid="_x0000_i1062"/>
                          </w:object>
                        </w:r>
                      </w:p>
                    </w:tc>
                  </w:tr>
                  <w:tr w:rsidR="0073582D" w:rsidRPr="0073582D" w14:paraId="71C33F18" w14:textId="77777777">
                    <w:trPr>
                      <w:tblCellSpacing w:w="15" w:type="dxa"/>
                    </w:trPr>
                    <w:tc>
                      <w:tcPr>
                        <w:tcW w:w="0" w:type="auto"/>
                        <w:vAlign w:val="center"/>
                        <w:hideMark/>
                      </w:tcPr>
                      <w:p w14:paraId="775512C8"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lastRenderedPageBreak/>
                          <w:t>Last name</w:t>
                        </w:r>
                      </w:p>
                    </w:tc>
                    <w:tc>
                      <w:tcPr>
                        <w:tcW w:w="0" w:type="auto"/>
                        <w:vAlign w:val="center"/>
                        <w:hideMark/>
                      </w:tcPr>
                      <w:p w14:paraId="15BE72AD"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t>
                        </w:r>
                      </w:p>
                    </w:tc>
                    <w:tc>
                      <w:tcPr>
                        <w:tcW w:w="0" w:type="auto"/>
                        <w:vAlign w:val="center"/>
                        <w:hideMark/>
                      </w:tcPr>
                      <w:p w14:paraId="46421F9A" w14:textId="023958B3"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65" type="#_x0000_t75" style="width:105.75pt;height:18pt" o:ole="">
                              <v:imagedata r:id="rId21" o:title=""/>
                            </v:shape>
                            <w:control r:id="rId22" w:name="DefaultOcxName11" w:shapeid="_x0000_i1065"/>
                          </w:object>
                        </w:r>
                      </w:p>
                    </w:tc>
                  </w:tr>
                  <w:tr w:rsidR="0073582D" w:rsidRPr="0073582D" w14:paraId="3F371B2A" w14:textId="77777777">
                    <w:trPr>
                      <w:tblCellSpacing w:w="15" w:type="dxa"/>
                    </w:trPr>
                    <w:tc>
                      <w:tcPr>
                        <w:tcW w:w="0" w:type="auto"/>
                        <w:vAlign w:val="center"/>
                        <w:hideMark/>
                      </w:tcPr>
                      <w:p w14:paraId="6A5867FD"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E-mail Address</w:t>
                        </w:r>
                      </w:p>
                    </w:tc>
                    <w:tc>
                      <w:tcPr>
                        <w:tcW w:w="0" w:type="auto"/>
                        <w:vAlign w:val="center"/>
                        <w:hideMark/>
                      </w:tcPr>
                      <w:p w14:paraId="5C9A40E1"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t>
                        </w:r>
                      </w:p>
                    </w:tc>
                    <w:tc>
                      <w:tcPr>
                        <w:tcW w:w="0" w:type="auto"/>
                        <w:vAlign w:val="center"/>
                        <w:hideMark/>
                      </w:tcPr>
                      <w:p w14:paraId="24B7EE21" w14:textId="4C3E5F02"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68" type="#_x0000_t75" style="width:105.75pt;height:18pt" o:ole="">
                              <v:imagedata r:id="rId23" o:title=""/>
                            </v:shape>
                            <w:control r:id="rId24" w:name="DefaultOcxName2" w:shapeid="_x0000_i1068"/>
                          </w:object>
                        </w:r>
                      </w:p>
                    </w:tc>
                  </w:tr>
                  <w:tr w:rsidR="0073582D" w:rsidRPr="0073582D" w14:paraId="203B3E60" w14:textId="77777777">
                    <w:trPr>
                      <w:tblCellSpacing w:w="15" w:type="dxa"/>
                    </w:trPr>
                    <w:tc>
                      <w:tcPr>
                        <w:tcW w:w="0" w:type="auto"/>
                        <w:hideMark/>
                      </w:tcPr>
                      <w:p w14:paraId="4019F66C"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Cell Phone Number</w:t>
                        </w:r>
                      </w:p>
                    </w:tc>
                    <w:tc>
                      <w:tcPr>
                        <w:tcW w:w="0" w:type="auto"/>
                        <w:hideMark/>
                      </w:tcPr>
                      <w:p w14:paraId="3F0F50BF"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t>
                        </w:r>
                      </w:p>
                    </w:tc>
                    <w:tc>
                      <w:tcPr>
                        <w:tcW w:w="3500" w:type="pct"/>
                        <w:vAlign w:val="center"/>
                        <w:hideMark/>
                      </w:tcPr>
                      <w:p w14:paraId="49997C1D" w14:textId="331FF9DC"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71" type="#_x0000_t75" style="width:87pt;height:18pt" o:ole="">
                              <v:imagedata r:id="rId25" o:title=""/>
                            </v:shape>
                            <w:control r:id="rId26" w:name="DefaultOcxName3" w:shapeid="_x0000_i1071"/>
                          </w:object>
                        </w:r>
                      </w:p>
                    </w:tc>
                  </w:tr>
                  <w:tr w:rsidR="0073582D" w:rsidRPr="0073582D" w14:paraId="42CADB13" w14:textId="77777777">
                    <w:trPr>
                      <w:tblCellSpacing w:w="15" w:type="dxa"/>
                    </w:trPr>
                    <w:tc>
                      <w:tcPr>
                        <w:tcW w:w="0" w:type="auto"/>
                        <w:vAlign w:val="center"/>
                        <w:hideMark/>
                      </w:tcPr>
                      <w:p w14:paraId="1BD4BA8D"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CC e-mail to assistant?</w:t>
                        </w:r>
                      </w:p>
                    </w:tc>
                    <w:tc>
                      <w:tcPr>
                        <w:tcW w:w="0" w:type="auto"/>
                        <w:vAlign w:val="center"/>
                        <w:hideMark/>
                      </w:tcPr>
                      <w:p w14:paraId="4B056640"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 </w:t>
                        </w:r>
                      </w:p>
                    </w:tc>
                    <w:tc>
                      <w:tcPr>
                        <w:tcW w:w="0" w:type="auto"/>
                        <w:vAlign w:val="center"/>
                        <w:hideMark/>
                      </w:tcPr>
                      <w:p w14:paraId="2930737A" w14:textId="02CBDA7B"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73" type="#_x0000_t75" style="width:20.25pt;height:18pt" o:ole="">
                              <v:imagedata r:id="rId27" o:title=""/>
                            </v:shape>
                            <w:control r:id="rId28" w:name="DefaultOcxName4" w:shapeid="_x0000_i1073"/>
                          </w:object>
                        </w:r>
                      </w:p>
                    </w:tc>
                  </w:tr>
                  <w:tr w:rsidR="0073582D" w:rsidRPr="0073582D" w14:paraId="7F50DEAB" w14:textId="77777777">
                    <w:trPr>
                      <w:tblCellSpacing w:w="15" w:type="dxa"/>
                    </w:trPr>
                    <w:tc>
                      <w:tcPr>
                        <w:tcW w:w="0" w:type="auto"/>
                        <w:vAlign w:val="center"/>
                        <w:hideMark/>
                      </w:tcPr>
                      <w:p w14:paraId="7B4333E0"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Assistant e-mail Address</w:t>
                        </w:r>
                      </w:p>
                    </w:tc>
                    <w:tc>
                      <w:tcPr>
                        <w:tcW w:w="0" w:type="auto"/>
                        <w:vAlign w:val="center"/>
                        <w:hideMark/>
                      </w:tcPr>
                      <w:p w14:paraId="5C2A1F9F"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 </w:t>
                        </w:r>
                      </w:p>
                    </w:tc>
                    <w:tc>
                      <w:tcPr>
                        <w:tcW w:w="0" w:type="auto"/>
                        <w:vAlign w:val="center"/>
                        <w:hideMark/>
                      </w:tcPr>
                      <w:p w14:paraId="570BEB5B" w14:textId="280B84AA"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77" type="#_x0000_t75" style="width:105.75pt;height:18pt" o:ole="">
                              <v:imagedata r:id="rId29" o:title=""/>
                            </v:shape>
                            <w:control r:id="rId30" w:name="DefaultOcxName5" w:shapeid="_x0000_i1077"/>
                          </w:object>
                        </w:r>
                      </w:p>
                    </w:tc>
                  </w:tr>
                  <w:tr w:rsidR="0073582D" w:rsidRPr="0073582D" w14:paraId="73222C7D" w14:textId="77777777">
                    <w:trPr>
                      <w:tblCellSpacing w:w="15" w:type="dxa"/>
                    </w:trPr>
                    <w:tc>
                      <w:tcPr>
                        <w:tcW w:w="0" w:type="auto"/>
                        <w:gridSpan w:val="3"/>
                        <w:hideMark/>
                      </w:tcPr>
                      <w:p w14:paraId="5C7B3371" w14:textId="77777777" w:rsidR="0073582D" w:rsidRDefault="0073582D"/>
                      <w:tbl>
                        <w:tblPr>
                          <w:tblW w:w="8250" w:type="dxa"/>
                          <w:tblCellSpacing w:w="15" w:type="dxa"/>
                          <w:tblCellMar>
                            <w:top w:w="15" w:type="dxa"/>
                            <w:left w:w="15" w:type="dxa"/>
                            <w:bottom w:w="15" w:type="dxa"/>
                            <w:right w:w="15" w:type="dxa"/>
                          </w:tblCellMar>
                          <w:tblLook w:val="04A0" w:firstRow="1" w:lastRow="0" w:firstColumn="1" w:lastColumn="0" w:noHBand="0" w:noVBand="1"/>
                        </w:tblPr>
                        <w:tblGrid>
                          <w:gridCol w:w="8250"/>
                        </w:tblGrid>
                        <w:tr w:rsidR="0073582D" w:rsidRPr="0073582D" w14:paraId="7F29AE76" w14:textId="77777777">
                          <w:trPr>
                            <w:tblCellSpacing w:w="15" w:type="dxa"/>
                          </w:trPr>
                          <w:tc>
                            <w:tcPr>
                              <w:tcW w:w="0" w:type="auto"/>
                              <w:vAlign w:val="center"/>
                              <w:hideMark/>
                            </w:tcPr>
                            <w:p w14:paraId="7D71507C" w14:textId="77777777" w:rsidR="0073582D" w:rsidRPr="0073582D" w:rsidRDefault="0073582D" w:rsidP="0073582D">
                              <w:pPr>
                                <w:spacing w:after="0" w:line="240" w:lineRule="auto"/>
                                <w:rPr>
                                  <w:rFonts w:ascii="Times New Roman" w:eastAsia="Times New Roman" w:hAnsi="Times New Roman" w:cs="Times New Roman"/>
                                  <w:b/>
                                  <w:sz w:val="24"/>
                                  <w:szCs w:val="24"/>
                                </w:rPr>
                              </w:pPr>
                              <w:r w:rsidRPr="0073582D">
                                <w:rPr>
                                  <w:rFonts w:ascii="Times New Roman" w:eastAsia="Times New Roman" w:hAnsi="Times New Roman" w:cs="Times New Roman"/>
                                  <w:b/>
                                  <w:sz w:val="28"/>
                                  <w:szCs w:val="24"/>
                                </w:rPr>
                                <w:t xml:space="preserve">Emergency Contact Information </w:t>
                              </w:r>
                            </w:p>
                          </w:tc>
                        </w:tr>
                      </w:tbl>
                      <w:p w14:paraId="7D16EA29"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7360A145" w14:textId="77777777">
                    <w:trPr>
                      <w:tblCellSpacing w:w="15" w:type="dxa"/>
                    </w:trPr>
                    <w:tc>
                      <w:tcPr>
                        <w:tcW w:w="0" w:type="auto"/>
                        <w:gridSpan w:val="3"/>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73582D" w:rsidRPr="0073582D" w14:paraId="1EFA5C94" w14:textId="77777777">
                          <w:trPr>
                            <w:tblCellSpacing w:w="0" w:type="dxa"/>
                          </w:trPr>
                          <w:tc>
                            <w:tcPr>
                              <w:tcW w:w="0" w:type="auto"/>
                              <w:vAlign w:val="center"/>
                              <w:hideMark/>
                            </w:tcPr>
                            <w:p w14:paraId="0111B286" w14:textId="77777777" w:rsidR="0073582D" w:rsidRPr="0073582D" w:rsidRDefault="0073582D" w:rsidP="0073582D">
                              <w:pPr>
                                <w:spacing w:after="0" w:line="240" w:lineRule="auto"/>
                                <w:rPr>
                                  <w:rFonts w:ascii="Times New Roman" w:eastAsia="Times New Roman" w:hAnsi="Times New Roman" w:cs="Times New Roman"/>
                                  <w:sz w:val="20"/>
                                  <w:szCs w:val="20"/>
                                </w:rPr>
                              </w:pPr>
                            </w:p>
                          </w:tc>
                        </w:tr>
                      </w:tbl>
                      <w:p w14:paraId="05BE5F74"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170CD9C2" w14:textId="77777777">
                    <w:trPr>
                      <w:tblCellSpacing w:w="15" w:type="dxa"/>
                    </w:trPr>
                    <w:tc>
                      <w:tcPr>
                        <w:tcW w:w="0" w:type="auto"/>
                        <w:hideMark/>
                      </w:tcPr>
                      <w:p w14:paraId="5D17B822"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Emergency Contact</w:t>
                        </w:r>
                      </w:p>
                    </w:tc>
                    <w:tc>
                      <w:tcPr>
                        <w:tcW w:w="0" w:type="auto"/>
                        <w:hideMark/>
                      </w:tcPr>
                      <w:p w14:paraId="71FFCD56"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t>
                        </w:r>
                      </w:p>
                    </w:tc>
                    <w:tc>
                      <w:tcPr>
                        <w:tcW w:w="3500" w:type="pct"/>
                        <w:vAlign w:val="center"/>
                        <w:hideMark/>
                      </w:tcPr>
                      <w:p w14:paraId="7D75460A" w14:textId="43837873"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80" type="#_x0000_t75" style="width:105.75pt;height:18pt" o:ole="">
                              <v:imagedata r:id="rId31" o:title=""/>
                            </v:shape>
                            <w:control r:id="rId32" w:name="DefaultOcxName6" w:shapeid="_x0000_i1080"/>
                          </w:object>
                        </w:r>
                      </w:p>
                    </w:tc>
                  </w:tr>
                  <w:tr w:rsidR="0073582D" w:rsidRPr="0073582D" w14:paraId="6E3E6DB8" w14:textId="77777777">
                    <w:trPr>
                      <w:tblCellSpacing w:w="15" w:type="dxa"/>
                    </w:trPr>
                    <w:tc>
                      <w:tcPr>
                        <w:tcW w:w="0" w:type="auto"/>
                        <w:hideMark/>
                      </w:tcPr>
                      <w:p w14:paraId="630A9F25"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Day Phone</w:t>
                        </w:r>
                      </w:p>
                    </w:tc>
                    <w:tc>
                      <w:tcPr>
                        <w:tcW w:w="0" w:type="auto"/>
                        <w:hideMark/>
                      </w:tcPr>
                      <w:p w14:paraId="29884D12"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t>
                        </w:r>
                      </w:p>
                    </w:tc>
                    <w:tc>
                      <w:tcPr>
                        <w:tcW w:w="3500" w:type="pct"/>
                        <w:vAlign w:val="center"/>
                        <w:hideMark/>
                      </w:tcPr>
                      <w:p w14:paraId="6D018454" w14:textId="5548543C"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83" type="#_x0000_t75" style="width:87pt;height:18pt" o:ole="">
                              <v:imagedata r:id="rId33" o:title=""/>
                            </v:shape>
                            <w:control r:id="rId34" w:name="DefaultOcxName7" w:shapeid="_x0000_i1083"/>
                          </w:object>
                        </w:r>
                      </w:p>
                    </w:tc>
                  </w:tr>
                  <w:tr w:rsidR="0073582D" w:rsidRPr="0073582D" w14:paraId="27574CF4" w14:textId="77777777">
                    <w:trPr>
                      <w:tblCellSpacing w:w="15" w:type="dxa"/>
                    </w:trPr>
                    <w:tc>
                      <w:tcPr>
                        <w:tcW w:w="0" w:type="auto"/>
                        <w:hideMark/>
                      </w:tcPr>
                      <w:p w14:paraId="6C041890"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Evening Phone</w:t>
                        </w:r>
                      </w:p>
                    </w:tc>
                    <w:tc>
                      <w:tcPr>
                        <w:tcW w:w="0" w:type="auto"/>
                        <w:hideMark/>
                      </w:tcPr>
                      <w:p w14:paraId="742F3BBA" w14:textId="77777777" w:rsidR="0073582D" w:rsidRPr="0073582D" w:rsidRDefault="0073582D" w:rsidP="0073582D">
                        <w:pPr>
                          <w:spacing w:after="0" w:line="240" w:lineRule="auto"/>
                          <w:jc w:val="center"/>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w:t>
                        </w:r>
                      </w:p>
                    </w:tc>
                    <w:tc>
                      <w:tcPr>
                        <w:tcW w:w="3500" w:type="pct"/>
                        <w:vAlign w:val="center"/>
                        <w:hideMark/>
                      </w:tcPr>
                      <w:p w14:paraId="531352AB" w14:textId="0DA8099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86" type="#_x0000_t75" style="width:87pt;height:18pt" o:ole="">
                              <v:imagedata r:id="rId35" o:title=""/>
                            </v:shape>
                            <w:control r:id="rId36" w:name="DefaultOcxName8" w:shapeid="_x0000_i1086"/>
                          </w:object>
                        </w:r>
                      </w:p>
                    </w:tc>
                  </w:tr>
                </w:tbl>
                <w:p w14:paraId="5B2FF685"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7631E484" w14:textId="77777777" w:rsidTr="0073582D">
              <w:trPr>
                <w:tblCellSpacing w:w="15" w:type="dxa"/>
              </w:trPr>
              <w:tc>
                <w:tcPr>
                  <w:tcW w:w="0" w:type="auto"/>
                  <w:vAlign w:val="center"/>
                  <w:hideMark/>
                </w:tcPr>
                <w:p w14:paraId="5F8157BC" w14:textId="77777777" w:rsidR="0073582D" w:rsidRDefault="0073582D" w:rsidP="0073582D">
                  <w:pPr>
                    <w:spacing w:after="0" w:line="240" w:lineRule="auto"/>
                    <w:rPr>
                      <w:rFonts w:ascii="Times New Roman" w:eastAsia="Times New Roman" w:hAnsi="Times New Roman" w:cs="Times New Roman"/>
                      <w:sz w:val="24"/>
                      <w:szCs w:val="24"/>
                    </w:rPr>
                  </w:pPr>
                </w:p>
                <w:p w14:paraId="000FB8D1" w14:textId="77777777" w:rsidR="0073582D" w:rsidRPr="0073582D" w:rsidRDefault="0073582D" w:rsidP="0073582D">
                  <w:pPr>
                    <w:spacing w:after="0" w:line="240" w:lineRule="auto"/>
                    <w:rPr>
                      <w:rFonts w:ascii="Times New Roman" w:eastAsia="Times New Roman" w:hAnsi="Times New Roman" w:cs="Times New Roman"/>
                      <w:b/>
                      <w:sz w:val="24"/>
                      <w:szCs w:val="24"/>
                    </w:rPr>
                  </w:pPr>
                  <w:r w:rsidRPr="0073582D">
                    <w:rPr>
                      <w:rFonts w:ascii="Times New Roman" w:eastAsia="Times New Roman" w:hAnsi="Times New Roman" w:cs="Times New Roman"/>
                      <w:b/>
                      <w:sz w:val="28"/>
                      <w:szCs w:val="24"/>
                    </w:rPr>
                    <w:t xml:space="preserve">Upload Your Photo </w:t>
                  </w:r>
                </w:p>
              </w:tc>
            </w:tr>
            <w:tr w:rsidR="0073582D" w:rsidRPr="0073582D" w14:paraId="4211EAB5"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2"/>
                    <w:gridCol w:w="120"/>
                    <w:gridCol w:w="9978"/>
                  </w:tblGrid>
                  <w:tr w:rsidR="0073582D" w:rsidRPr="0073582D" w14:paraId="0186FEB5" w14:textId="77777777">
                    <w:trPr>
                      <w:tblCellSpacing w:w="15" w:type="dxa"/>
                    </w:trPr>
                    <w:tc>
                      <w:tcPr>
                        <w:tcW w:w="0" w:type="auto"/>
                        <w:hideMark/>
                      </w:tcPr>
                      <w:p w14:paraId="73189DCD"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Please upload your most recent professional headshot for our use on the mobile app</w:t>
                        </w:r>
                      </w:p>
                    </w:tc>
                    <w:tc>
                      <w:tcPr>
                        <w:tcW w:w="0" w:type="auto"/>
                        <w:vAlign w:val="center"/>
                        <w:hideMark/>
                      </w:tcPr>
                      <w:p w14:paraId="126AC713"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 </w:t>
                        </w:r>
                      </w:p>
                    </w:tc>
                    <w:tc>
                      <w:tcPr>
                        <w:tcW w:w="3500" w:type="pct"/>
                        <w:vAlign w:val="center"/>
                        <w:hideMark/>
                      </w:tcPr>
                      <w:p w14:paraId="2563D249"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bl>
                <w:p w14:paraId="32E62478"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18730C5B" w14:textId="77777777" w:rsidTr="0073582D">
              <w:trPr>
                <w:tblCellSpacing w:w="15" w:type="dxa"/>
              </w:trPr>
              <w:tc>
                <w:tcPr>
                  <w:tcW w:w="0" w:type="auto"/>
                  <w:vAlign w:val="center"/>
                  <w:hideMark/>
                </w:tcPr>
                <w:p w14:paraId="4466024D" w14:textId="77777777" w:rsidR="0073582D" w:rsidRPr="0073582D" w:rsidRDefault="0073582D" w:rsidP="0073582D">
                  <w:pPr>
                    <w:spacing w:after="0" w:line="240" w:lineRule="auto"/>
                    <w:rPr>
                      <w:rFonts w:ascii="Times New Roman" w:eastAsia="Times New Roman" w:hAnsi="Times New Roman" w:cs="Times New Roman"/>
                      <w:sz w:val="20"/>
                      <w:szCs w:val="20"/>
                    </w:rPr>
                  </w:pPr>
                </w:p>
              </w:tc>
            </w:tr>
          </w:tbl>
          <w:p w14:paraId="10ADC45F" w14:textId="77777777" w:rsidR="0073582D" w:rsidRDefault="0073582D" w:rsidP="0073582D">
            <w:pPr>
              <w:spacing w:after="24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 </w:t>
            </w:r>
          </w:p>
          <w:p w14:paraId="755324A9" w14:textId="77777777" w:rsidR="0073582D" w:rsidRDefault="0073582D" w:rsidP="0073582D">
            <w:pPr>
              <w:spacing w:after="240" w:line="240" w:lineRule="auto"/>
              <w:rPr>
                <w:rFonts w:ascii="Times New Roman" w:eastAsia="Times New Roman" w:hAnsi="Times New Roman" w:cs="Times New Roman"/>
                <w:sz w:val="24"/>
                <w:szCs w:val="24"/>
              </w:rPr>
            </w:pPr>
          </w:p>
          <w:p w14:paraId="11B2516C" w14:textId="77777777" w:rsidR="0073582D" w:rsidRDefault="0073582D" w:rsidP="0073582D">
            <w:pPr>
              <w:spacing w:after="240" w:line="240" w:lineRule="auto"/>
              <w:rPr>
                <w:rFonts w:ascii="Times New Roman" w:eastAsia="Times New Roman" w:hAnsi="Times New Roman" w:cs="Times New Roman"/>
                <w:sz w:val="24"/>
                <w:szCs w:val="24"/>
              </w:rPr>
            </w:pPr>
          </w:p>
          <w:p w14:paraId="00EA509D" w14:textId="77777777" w:rsidR="0073582D" w:rsidRDefault="0073582D" w:rsidP="0073582D">
            <w:pPr>
              <w:spacing w:after="240" w:line="240" w:lineRule="auto"/>
              <w:rPr>
                <w:rFonts w:ascii="Times New Roman" w:eastAsia="Times New Roman" w:hAnsi="Times New Roman" w:cs="Times New Roman"/>
                <w:sz w:val="24"/>
                <w:szCs w:val="24"/>
              </w:rPr>
            </w:pPr>
          </w:p>
          <w:p w14:paraId="3823493D" w14:textId="77777777" w:rsidR="0073582D" w:rsidRDefault="0073582D" w:rsidP="0073582D">
            <w:pPr>
              <w:spacing w:after="240" w:line="240" w:lineRule="auto"/>
              <w:rPr>
                <w:rFonts w:ascii="Times New Roman" w:eastAsia="Times New Roman" w:hAnsi="Times New Roman" w:cs="Times New Roman"/>
                <w:sz w:val="24"/>
                <w:szCs w:val="24"/>
              </w:rPr>
            </w:pPr>
          </w:p>
          <w:p w14:paraId="3CBD7776" w14:textId="77777777" w:rsidR="0073582D" w:rsidRDefault="0073582D" w:rsidP="0073582D">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7"/>
            </w:tblGrid>
            <w:tr w:rsidR="0073582D" w:rsidRPr="0073582D" w14:paraId="7965D4A4" w14:textId="77777777" w:rsidTr="0073582D">
              <w:trPr>
                <w:tblCellSpacing w:w="15" w:type="dxa"/>
              </w:trPr>
              <w:tc>
                <w:tcPr>
                  <w:tcW w:w="0" w:type="auto"/>
                  <w:vAlign w:val="center"/>
                  <w:hideMark/>
                </w:tcPr>
                <w:p w14:paraId="4B9CC80D" w14:textId="509EE6BA" w:rsidR="0073582D" w:rsidRDefault="0073582D" w:rsidP="0073582D">
                  <w:pPr>
                    <w:spacing w:after="0" w:line="240" w:lineRule="auto"/>
                    <w:rPr>
                      <w:rFonts w:ascii="Times New Roman" w:eastAsia="Times New Roman" w:hAnsi="Times New Roman" w:cs="Times New Roman"/>
                      <w:b/>
                      <w:sz w:val="32"/>
                      <w:szCs w:val="24"/>
                    </w:rPr>
                  </w:pPr>
                  <w:r w:rsidRPr="0073582D">
                    <w:rPr>
                      <w:rFonts w:ascii="Times New Roman" w:eastAsia="Times New Roman" w:hAnsi="Times New Roman" w:cs="Times New Roman"/>
                      <w:b/>
                      <w:sz w:val="32"/>
                      <w:szCs w:val="24"/>
                    </w:rPr>
                    <w:t xml:space="preserve">Tuesday, January </w:t>
                  </w:r>
                  <w:del w:id="21" w:author="Emily Griesser" w:date="2016-11-01T10:02:00Z">
                    <w:r w:rsidRPr="0073582D" w:rsidDel="008A6CCA">
                      <w:rPr>
                        <w:rFonts w:ascii="Times New Roman" w:eastAsia="Times New Roman" w:hAnsi="Times New Roman" w:cs="Times New Roman"/>
                        <w:b/>
                        <w:sz w:val="32"/>
                        <w:szCs w:val="24"/>
                      </w:rPr>
                      <w:delText>12th</w:delText>
                    </w:r>
                  </w:del>
                  <w:ins w:id="22" w:author="Emily Griesser" w:date="2016-11-01T10:02:00Z">
                    <w:r w:rsidR="008A6CCA">
                      <w:rPr>
                        <w:rFonts w:ascii="Times New Roman" w:eastAsia="Times New Roman" w:hAnsi="Times New Roman" w:cs="Times New Roman"/>
                        <w:b/>
                        <w:sz w:val="32"/>
                        <w:szCs w:val="24"/>
                      </w:rPr>
                      <w:t>10</w:t>
                    </w:r>
                    <w:r w:rsidR="008A6CCA" w:rsidRPr="0073582D">
                      <w:rPr>
                        <w:rFonts w:ascii="Times New Roman" w:eastAsia="Times New Roman" w:hAnsi="Times New Roman" w:cs="Times New Roman"/>
                        <w:b/>
                        <w:sz w:val="32"/>
                        <w:szCs w:val="24"/>
                      </w:rPr>
                      <w:t>th</w:t>
                    </w:r>
                  </w:ins>
                  <w:r w:rsidRPr="0073582D">
                    <w:rPr>
                      <w:rFonts w:ascii="Times New Roman" w:eastAsia="Times New Roman" w:hAnsi="Times New Roman" w:cs="Times New Roman"/>
                      <w:b/>
                      <w:sz w:val="32"/>
                      <w:szCs w:val="24"/>
                    </w:rPr>
                    <w:t xml:space="preserve">, </w:t>
                  </w:r>
                  <w:del w:id="23" w:author="Emily Griesser" w:date="2016-11-01T10:02:00Z">
                    <w:r w:rsidRPr="0073582D" w:rsidDel="008A6CCA">
                      <w:rPr>
                        <w:rFonts w:ascii="Times New Roman" w:eastAsia="Times New Roman" w:hAnsi="Times New Roman" w:cs="Times New Roman"/>
                        <w:b/>
                        <w:sz w:val="32"/>
                        <w:szCs w:val="24"/>
                      </w:rPr>
                      <w:delText xml:space="preserve">2016 </w:delText>
                    </w:r>
                  </w:del>
                  <w:ins w:id="24" w:author="Emily Griesser" w:date="2016-11-01T10:02:00Z">
                    <w:r w:rsidR="008A6CCA" w:rsidRPr="0073582D">
                      <w:rPr>
                        <w:rFonts w:ascii="Times New Roman" w:eastAsia="Times New Roman" w:hAnsi="Times New Roman" w:cs="Times New Roman"/>
                        <w:b/>
                        <w:sz w:val="32"/>
                        <w:szCs w:val="24"/>
                      </w:rPr>
                      <w:t>201</w:t>
                    </w:r>
                    <w:r w:rsidR="008A6CCA">
                      <w:rPr>
                        <w:rFonts w:ascii="Times New Roman" w:eastAsia="Times New Roman" w:hAnsi="Times New Roman" w:cs="Times New Roman"/>
                        <w:b/>
                        <w:sz w:val="32"/>
                        <w:szCs w:val="24"/>
                      </w:rPr>
                      <w:t>7</w:t>
                    </w:r>
                  </w:ins>
                </w:p>
                <w:p w14:paraId="58B380EC" w14:textId="77777777" w:rsidR="0073582D" w:rsidRPr="0073582D" w:rsidRDefault="0073582D" w:rsidP="0073582D">
                  <w:pPr>
                    <w:spacing w:after="0" w:line="240" w:lineRule="auto"/>
                    <w:rPr>
                      <w:rFonts w:ascii="Times New Roman" w:eastAsia="Times New Roman" w:hAnsi="Times New Roman" w:cs="Times New Roman"/>
                      <w:b/>
                      <w:sz w:val="24"/>
                      <w:szCs w:val="24"/>
                    </w:rPr>
                  </w:pPr>
                </w:p>
              </w:tc>
            </w:tr>
            <w:tr w:rsidR="0073582D" w:rsidRPr="0073582D" w14:paraId="156E91AA"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tblGrid>
                  <w:tr w:rsidR="0073582D" w:rsidRPr="0073582D" w14:paraId="379EB405" w14:textId="77777777">
                    <w:trPr>
                      <w:tblCellSpacing w:w="15" w:type="dxa"/>
                    </w:trPr>
                    <w:tc>
                      <w:tcPr>
                        <w:tcW w:w="0" w:type="auto"/>
                        <w:vAlign w:val="center"/>
                        <w:hideMark/>
                      </w:tcPr>
                      <w:p w14:paraId="529BA1E5"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 xml:space="preserve">Please select one activity below: </w:t>
                        </w:r>
                      </w:p>
                    </w:tc>
                  </w:tr>
                </w:tbl>
                <w:p w14:paraId="5E6CF7E2"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4C629F13"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6"/>
                    <w:gridCol w:w="81"/>
                  </w:tblGrid>
                  <w:tr w:rsidR="0073582D" w:rsidRPr="0073582D" w14:paraId="47FD5045" w14:textId="77777777">
                    <w:trPr>
                      <w:tblCellSpacing w:w="15" w:type="dxa"/>
                    </w:trPr>
                    <w:tc>
                      <w:tcPr>
                        <w:tcW w:w="0" w:type="auto"/>
                        <w:gridSpan w:val="2"/>
                        <w:hideMark/>
                      </w:tcPr>
                      <w:p w14:paraId="4DD6E433" w14:textId="5752E447" w:rsidR="0073582D" w:rsidRPr="0073582D" w:rsidRDefault="0073582D" w:rsidP="008A6CCA">
                        <w:pPr>
                          <w:spacing w:after="0" w:line="240" w:lineRule="auto"/>
                          <w:rPr>
                            <w:rFonts w:ascii="Times New Roman" w:eastAsia="Times New Roman" w:hAnsi="Times New Roman" w:cs="Times New Roman"/>
                            <w:b/>
                            <w:sz w:val="24"/>
                            <w:szCs w:val="24"/>
                          </w:rPr>
                        </w:pPr>
                        <w:r w:rsidRPr="0073582D">
                          <w:rPr>
                            <w:rFonts w:ascii="Times New Roman" w:eastAsia="Times New Roman" w:hAnsi="Times New Roman" w:cs="Times New Roman"/>
                            <w:b/>
                            <w:sz w:val="24"/>
                            <w:szCs w:val="24"/>
                          </w:rPr>
                          <w:lastRenderedPageBreak/>
                          <w:t xml:space="preserve">Tuesday, January </w:t>
                        </w:r>
                        <w:del w:id="25" w:author="Emily Griesser" w:date="2016-11-01T10:02:00Z">
                          <w:r w:rsidRPr="0073582D" w:rsidDel="008A6CCA">
                            <w:rPr>
                              <w:rFonts w:ascii="Times New Roman" w:eastAsia="Times New Roman" w:hAnsi="Times New Roman" w:cs="Times New Roman"/>
                              <w:b/>
                              <w:sz w:val="24"/>
                              <w:szCs w:val="24"/>
                            </w:rPr>
                            <w:delText>12</w:delText>
                          </w:r>
                        </w:del>
                        <w:ins w:id="26" w:author="Emily Griesser" w:date="2016-11-01T10:02:00Z">
                          <w:r w:rsidR="008A6CCA">
                            <w:rPr>
                              <w:rFonts w:ascii="Times New Roman" w:eastAsia="Times New Roman" w:hAnsi="Times New Roman" w:cs="Times New Roman"/>
                              <w:b/>
                              <w:sz w:val="24"/>
                              <w:szCs w:val="24"/>
                            </w:rPr>
                            <w:t>10</w:t>
                          </w:r>
                        </w:ins>
                        <w:r w:rsidRPr="0073582D">
                          <w:rPr>
                            <w:rFonts w:ascii="Times New Roman" w:eastAsia="Times New Roman" w:hAnsi="Times New Roman" w:cs="Times New Roman"/>
                            <w:b/>
                            <w:sz w:val="24"/>
                            <w:szCs w:val="24"/>
                          </w:rPr>
                          <w:t xml:space="preserve">, </w:t>
                        </w:r>
                        <w:del w:id="27" w:author="Emily Griesser" w:date="2016-11-01T10:02:00Z">
                          <w:r w:rsidRPr="0073582D" w:rsidDel="008A6CCA">
                            <w:rPr>
                              <w:rFonts w:ascii="Times New Roman" w:eastAsia="Times New Roman" w:hAnsi="Times New Roman" w:cs="Times New Roman"/>
                              <w:b/>
                              <w:sz w:val="24"/>
                              <w:szCs w:val="24"/>
                            </w:rPr>
                            <w:delText xml:space="preserve">2016 </w:delText>
                          </w:r>
                        </w:del>
                        <w:ins w:id="28" w:author="Emily Griesser" w:date="2016-11-01T10:02:00Z">
                          <w:r w:rsidR="008A6CCA" w:rsidRPr="0073582D">
                            <w:rPr>
                              <w:rFonts w:ascii="Times New Roman" w:eastAsia="Times New Roman" w:hAnsi="Times New Roman" w:cs="Times New Roman"/>
                              <w:b/>
                              <w:sz w:val="24"/>
                              <w:szCs w:val="24"/>
                            </w:rPr>
                            <w:t>201</w:t>
                          </w:r>
                          <w:r w:rsidR="008A6CCA">
                            <w:rPr>
                              <w:rFonts w:ascii="Times New Roman" w:eastAsia="Times New Roman" w:hAnsi="Times New Roman" w:cs="Times New Roman"/>
                              <w:b/>
                              <w:sz w:val="24"/>
                              <w:szCs w:val="24"/>
                            </w:rPr>
                            <w:t>7</w:t>
                          </w:r>
                          <w:r w:rsidR="008A6CCA" w:rsidRPr="0073582D">
                            <w:rPr>
                              <w:rFonts w:ascii="Times New Roman" w:eastAsia="Times New Roman" w:hAnsi="Times New Roman" w:cs="Times New Roman"/>
                              <w:b/>
                              <w:sz w:val="24"/>
                              <w:szCs w:val="24"/>
                            </w:rPr>
                            <w:t xml:space="preserve"> </w:t>
                          </w:r>
                        </w:ins>
                        <w:r w:rsidRPr="0073582D">
                          <w:rPr>
                            <w:rFonts w:ascii="Times New Roman" w:eastAsia="Times New Roman" w:hAnsi="Times New Roman" w:cs="Times New Roman"/>
                            <w:b/>
                            <w:sz w:val="24"/>
                            <w:szCs w:val="24"/>
                          </w:rPr>
                          <w:t xml:space="preserve">* </w:t>
                        </w:r>
                      </w:p>
                    </w:tc>
                  </w:tr>
                  <w:tr w:rsidR="0073582D" w:rsidRPr="0073582D" w14:paraId="159A81C3" w14:textId="77777777">
                    <w:trPr>
                      <w:tblCellSpacing w:w="15" w:type="dxa"/>
                    </w:trPr>
                    <w:tc>
                      <w:tcPr>
                        <w:tcW w:w="0" w:type="auto"/>
                        <w:vAlign w:val="center"/>
                        <w:hideMark/>
                      </w:tcPr>
                      <w:p w14:paraId="18D37434" w14:textId="115952E9" w:rsidR="0073582D" w:rsidRDefault="0073582D" w:rsidP="0073582D">
                        <w:pPr>
                          <w:spacing w:after="0" w:line="240" w:lineRule="auto"/>
                          <w:rPr>
                            <w:ins w:id="29" w:author="Merrill, Ann" w:date="2016-11-11T10:41:00Z"/>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88" type="#_x0000_t75" style="width:20.25pt;height:18pt" o:ole="">
                              <v:imagedata r:id="rId37" o:title=""/>
                            </v:shape>
                            <w:control r:id="rId38" w:name="DefaultOcxName10" w:shapeid="_x0000_i1088"/>
                          </w:object>
                        </w:r>
                        <w:r w:rsidR="00960AF3">
                          <w:fldChar w:fldCharType="begin"/>
                        </w:r>
                        <w:ins w:id="30" w:author="Merrill, Ann" w:date="2016-11-11T10:48:00Z">
                          <w:r w:rsidR="00960AF3">
                            <w:instrText>HYPERLINK "http://golfcrandon.com/"</w:instrText>
                          </w:r>
                        </w:ins>
                        <w:del w:id="31" w:author="Merrill, Ann" w:date="2016-11-11T10:48:00Z">
                          <w:r w:rsidR="00960AF3" w:rsidDel="00960AF3">
                            <w:delInstrText xml:space="preserve"> HYPERLINK "javascript:popup('http://attendesource.com/profile/info.cfm?PKatyID=0x6581612e3e',%20'popup',%20640,%20250,%200,%200)" </w:delInstrText>
                          </w:r>
                        </w:del>
                        <w:ins w:id="32" w:author="Merrill, Ann" w:date="2016-11-11T10:48:00Z"/>
                        <w:r w:rsidR="00960AF3">
                          <w:fldChar w:fldCharType="separate"/>
                        </w:r>
                        <w:r w:rsidRPr="0073582D">
                          <w:rPr>
                            <w:rFonts w:ascii="Times New Roman" w:eastAsia="Times New Roman" w:hAnsi="Times New Roman" w:cs="Times New Roman"/>
                            <w:color w:val="0000FF"/>
                            <w:sz w:val="24"/>
                            <w:szCs w:val="24"/>
                            <w:u w:val="single"/>
                          </w:rPr>
                          <w:t>Golf at Crandon Golf at Key Biscayne</w:t>
                        </w:r>
                        <w:r w:rsidR="00960AF3">
                          <w:rPr>
                            <w:rFonts w:ascii="Times New Roman" w:eastAsia="Times New Roman" w:hAnsi="Times New Roman" w:cs="Times New Roman"/>
                            <w:color w:val="0000FF"/>
                            <w:sz w:val="24"/>
                            <w:szCs w:val="24"/>
                            <w:u w:val="single"/>
                          </w:rPr>
                          <w:fldChar w:fldCharType="end"/>
                        </w:r>
                        <w:r w:rsidRPr="0073582D">
                          <w:rPr>
                            <w:rFonts w:ascii="Times New Roman" w:eastAsia="Times New Roman" w:hAnsi="Times New Roman" w:cs="Times New Roman"/>
                            <w:sz w:val="24"/>
                            <w:szCs w:val="24"/>
                          </w:rPr>
                          <w:t xml:space="preserve"> </w:t>
                        </w:r>
                      </w:p>
                      <w:p w14:paraId="031D9DE0" w14:textId="24755FC4" w:rsidR="003F5CC9" w:rsidRDefault="00960AF3" w:rsidP="00960AF3">
                        <w:pPr>
                          <w:spacing w:after="0" w:line="240" w:lineRule="auto"/>
                          <w:rPr>
                            <w:ins w:id="33" w:author="Merrill, Ann" w:date="2016-11-11T10:41:00Z"/>
                            <w:rFonts w:ascii="Times New Roman" w:eastAsia="Times New Roman" w:hAnsi="Times New Roman" w:cs="Times New Roman"/>
                            <w:sz w:val="24"/>
                            <w:szCs w:val="24"/>
                          </w:rPr>
                        </w:pPr>
                        <w:ins w:id="34" w:author="Merrill, Ann" w:date="2016-11-11T10:46:00Z">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"http://thrillermiami.com/location.html"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3F5CC9" w:rsidRPr="00960AF3">
                            <w:rPr>
                              <w:rStyle w:val="Hyperlink"/>
                              <w:rFonts w:ascii="Times New Roman" w:eastAsia="Times New Roman" w:hAnsi="Times New Roman" w:cs="Times New Roman"/>
                              <w:sz w:val="24"/>
                              <w:szCs w:val="24"/>
                            </w:rPr>
                            <w:t>Thriller</w:t>
                          </w:r>
                          <w:r>
                            <w:rPr>
                              <w:rFonts w:ascii="Times New Roman" w:eastAsia="Times New Roman" w:hAnsi="Times New Roman" w:cs="Times New Roman"/>
                              <w:sz w:val="24"/>
                              <w:szCs w:val="24"/>
                            </w:rPr>
                            <w:fldChar w:fldCharType="end"/>
                          </w:r>
                        </w:ins>
                        <w:ins w:id="35" w:author="Merrill, Ann" w:date="2016-11-11T10:41:00Z">
                          <w:r w:rsidR="003F5CC9">
                            <w:rPr>
                              <w:rFonts w:ascii="Times New Roman" w:eastAsia="Times New Roman" w:hAnsi="Times New Roman" w:cs="Times New Roman"/>
                              <w:sz w:val="24"/>
                              <w:szCs w:val="24"/>
                            </w:rPr>
                            <w:t xml:space="preserve"> Boat ride and</w:t>
                          </w:r>
                        </w:ins>
                        <w:ins w:id="36" w:author="Merrill, Ann" w:date="2016-11-11T10:46:00Z">
                          <w:r>
                            <w:rPr>
                              <w:rFonts w:ascii="Times New Roman" w:eastAsia="Times New Roman" w:hAnsi="Times New Roman" w:cs="Times New Roman"/>
                              <w:sz w:val="24"/>
                              <w:szCs w:val="24"/>
                            </w:rPr>
                            <w:t xml:space="preserve"> lunch at </w:t>
                          </w:r>
                        </w:ins>
                        <w:ins w:id="37" w:author="Merrill, Ann" w:date="2016-11-11T10:47:00Z">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"http://www.baysidemarketplace.com/index.php"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960AF3">
                            <w:rPr>
                              <w:rStyle w:val="Hyperlink"/>
                              <w:rFonts w:ascii="Times New Roman" w:eastAsia="Times New Roman" w:hAnsi="Times New Roman" w:cs="Times New Roman"/>
                              <w:sz w:val="24"/>
                              <w:szCs w:val="24"/>
                            </w:rPr>
                            <w:t>Bayside Marketplace</w:t>
                          </w:r>
                          <w:r>
                            <w:rPr>
                              <w:rFonts w:ascii="Times New Roman" w:eastAsia="Times New Roman" w:hAnsi="Times New Roman" w:cs="Times New Roman"/>
                              <w:sz w:val="24"/>
                              <w:szCs w:val="24"/>
                            </w:rPr>
                            <w:fldChar w:fldCharType="end"/>
                          </w:r>
                        </w:ins>
                        <w:ins w:id="38" w:author="Merrill, Ann" w:date="2016-11-11T10:46:00Z">
                          <w:r>
                            <w:rPr>
                              <w:rFonts w:ascii="Times New Roman" w:eastAsia="Times New Roman" w:hAnsi="Times New Roman" w:cs="Times New Roman"/>
                              <w:sz w:val="24"/>
                              <w:szCs w:val="24"/>
                            </w:rPr>
                            <w:t xml:space="preserve"> </w:t>
                          </w:r>
                        </w:ins>
                        <w:ins w:id="39" w:author="Merrill, Ann" w:date="2016-11-11T10:42:00Z">
                          <w:r w:rsidR="003F5CC9">
                            <w:rPr>
                              <w:rFonts w:ascii="Times New Roman" w:eastAsia="Times New Roman" w:hAnsi="Times New Roman" w:cs="Times New Roman"/>
                              <w:sz w:val="24"/>
                              <w:szCs w:val="24"/>
                            </w:rPr>
                            <w:t>entertainment complex</w:t>
                          </w:r>
                        </w:ins>
                      </w:p>
                      <w:p w14:paraId="4A999D3E" w14:textId="77777777" w:rsidR="003F5CC9" w:rsidRDefault="003F5CC9" w:rsidP="0073582D">
                        <w:pPr>
                          <w:spacing w:after="0" w:line="240" w:lineRule="auto"/>
                          <w:rPr>
                            <w:ins w:id="40" w:author="Merrill, Ann" w:date="2016-11-11T10:42:00Z"/>
                            <w:rFonts w:ascii="Times New Roman" w:eastAsia="Times New Roman" w:hAnsi="Times New Roman" w:cs="Times New Roman"/>
                            <w:sz w:val="24"/>
                            <w:szCs w:val="24"/>
                          </w:rPr>
                        </w:pPr>
                        <w:ins w:id="41" w:author="Merrill, Ann" w:date="2016-11-11T10:41:00Z">
                          <w:r>
                            <w:rPr>
                              <w:rFonts w:ascii="Times New Roman" w:eastAsia="Times New Roman" w:hAnsi="Times New Roman" w:cs="Times New Roman"/>
                              <w:sz w:val="24"/>
                              <w:szCs w:val="24"/>
                            </w:rPr>
                            <w:t>Yacht tour with lunch</w:t>
                          </w:r>
                        </w:ins>
                      </w:p>
                      <w:p w14:paraId="4159AAD3" w14:textId="27FB3433" w:rsidR="003F5CC9" w:rsidRDefault="003F5CC9" w:rsidP="0073582D">
                        <w:pPr>
                          <w:spacing w:after="0" w:line="240" w:lineRule="auto"/>
                          <w:rPr>
                            <w:ins w:id="42" w:author="Merrill, Ann" w:date="2016-11-11T10:41:00Z"/>
                            <w:rFonts w:ascii="Times New Roman" w:eastAsia="Times New Roman" w:hAnsi="Times New Roman" w:cs="Times New Roman"/>
                            <w:sz w:val="24"/>
                            <w:szCs w:val="24"/>
                          </w:rPr>
                        </w:pPr>
                        <w:ins w:id="43" w:author="Merrill, Ann" w:date="2016-11-11T10:42:00Z">
                          <w:r>
                            <w:rPr>
                              <w:rFonts w:ascii="Times New Roman" w:eastAsia="Times New Roman" w:hAnsi="Times New Roman" w:cs="Times New Roman"/>
                              <w:sz w:val="24"/>
                              <w:szCs w:val="24"/>
                            </w:rPr>
                            <w:t>Kayak Nature Tour</w:t>
                          </w:r>
                        </w:ins>
                      </w:p>
                      <w:p w14:paraId="5BFD3571" w14:textId="324BF678" w:rsidR="003F5CC9" w:rsidRPr="0073582D" w:rsidRDefault="003F5CC9" w:rsidP="0073582D">
                        <w:pPr>
                          <w:spacing w:after="0" w:line="240" w:lineRule="auto"/>
                          <w:rPr>
                            <w:rFonts w:ascii="Times New Roman" w:eastAsia="Times New Roman" w:hAnsi="Times New Roman" w:cs="Times New Roman"/>
                            <w:sz w:val="24"/>
                            <w:szCs w:val="24"/>
                          </w:rPr>
                        </w:pPr>
                      </w:p>
                    </w:tc>
                    <w:tc>
                      <w:tcPr>
                        <w:tcW w:w="0" w:type="auto"/>
                        <w:vAlign w:val="center"/>
                        <w:hideMark/>
                      </w:tcPr>
                      <w:p w14:paraId="1BF809BE" w14:textId="77777777" w:rsidR="0073582D" w:rsidRPr="0073582D" w:rsidRDefault="0073582D" w:rsidP="0073582D">
                        <w:pPr>
                          <w:spacing w:after="0" w:line="240" w:lineRule="auto"/>
                          <w:rPr>
                            <w:rFonts w:ascii="Times New Roman" w:eastAsia="Times New Roman" w:hAnsi="Times New Roman" w:cs="Times New Roman"/>
                            <w:sz w:val="20"/>
                            <w:szCs w:val="20"/>
                          </w:rPr>
                        </w:pPr>
                      </w:p>
                    </w:tc>
                  </w:tr>
                  <w:tr w:rsidR="0073582D" w:rsidRPr="0073582D" w14:paraId="430D6F1A" w14:textId="77777777">
                    <w:trPr>
                      <w:tblCellSpacing w:w="15" w:type="dxa"/>
                    </w:trPr>
                    <w:tc>
                      <w:tcPr>
                        <w:tcW w:w="0" w:type="auto"/>
                        <w:vAlign w:val="center"/>
                        <w:hideMark/>
                      </w:tcPr>
                      <w:p w14:paraId="6370D11B" w14:textId="17EC209D"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object w:dxaOrig="225" w:dyaOrig="225">
                            <v:shape id="_x0000_i1091" type="#_x0000_t75" style="width:20.25pt;height:18pt" o:ole="">
                              <v:imagedata r:id="rId39" o:title=""/>
                            </v:shape>
                            <w:control r:id="rId40" w:name="DefaultOcxName12" w:shapeid="_x0000_i1091"/>
                          </w:object>
                        </w:r>
                        <w:r w:rsidRPr="0073582D">
                          <w:rPr>
                            <w:rFonts w:ascii="Times New Roman" w:eastAsia="Times New Roman" w:hAnsi="Times New Roman" w:cs="Times New Roman"/>
                            <w:sz w:val="24"/>
                            <w:szCs w:val="24"/>
                          </w:rPr>
                          <w:t xml:space="preserve">No preference; please assign me to an incomplete team </w:t>
                        </w:r>
                      </w:p>
                    </w:tc>
                    <w:tc>
                      <w:tcPr>
                        <w:tcW w:w="0" w:type="auto"/>
                        <w:vAlign w:val="center"/>
                        <w:hideMark/>
                      </w:tcPr>
                      <w:p w14:paraId="7A12ECA5" w14:textId="77777777" w:rsidR="0073582D" w:rsidRPr="0073582D" w:rsidRDefault="0073582D" w:rsidP="0073582D">
                        <w:pPr>
                          <w:spacing w:after="0" w:line="240" w:lineRule="auto"/>
                          <w:rPr>
                            <w:rFonts w:ascii="Times New Roman" w:eastAsia="Times New Roman" w:hAnsi="Times New Roman" w:cs="Times New Roman"/>
                            <w:sz w:val="20"/>
                            <w:szCs w:val="20"/>
                          </w:rPr>
                        </w:pPr>
                      </w:p>
                    </w:tc>
                  </w:tr>
                </w:tbl>
                <w:p w14:paraId="756C0758"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1C2815FD"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9"/>
                  </w:tblGrid>
                  <w:tr w:rsidR="0073582D" w:rsidRPr="0073582D" w14:paraId="2C37E16C" w14:textId="77777777">
                    <w:trPr>
                      <w:tblCellSpacing w:w="15" w:type="dxa"/>
                    </w:trPr>
                    <w:tc>
                      <w:tcPr>
                        <w:tcW w:w="0" w:type="auto"/>
                        <w:hideMark/>
                      </w:tcPr>
                      <w:p w14:paraId="7E7D6926" w14:textId="77777777" w:rsidR="0073582D" w:rsidRPr="0073582D" w:rsidRDefault="0073582D" w:rsidP="0073582D">
                        <w:pPr>
                          <w:spacing w:after="0" w:line="240" w:lineRule="auto"/>
                          <w:rPr>
                            <w:rFonts w:ascii="Times New Roman" w:eastAsia="Times New Roman" w:hAnsi="Times New Roman" w:cs="Times New Roman"/>
                            <w:sz w:val="24"/>
                            <w:szCs w:val="24"/>
                          </w:rPr>
                        </w:pPr>
                        <w:commentRangeStart w:id="44"/>
                        <w:r w:rsidRPr="0073582D">
                          <w:rPr>
                            <w:rFonts w:ascii="Times New Roman" w:eastAsia="Times New Roman" w:hAnsi="Times New Roman" w:cs="Times New Roman"/>
                            <w:i/>
                            <w:iCs/>
                            <w:color w:val="64A70B"/>
                            <w:sz w:val="24"/>
                            <w:szCs w:val="24"/>
                          </w:rPr>
                          <w:t xml:space="preserve">Both the Kayaking trip and the Walking Food Tour have reached capacity. </w:t>
                        </w:r>
                      </w:p>
                    </w:tc>
                  </w:tr>
                </w:tbl>
                <w:commentRangeEnd w:id="44"/>
                <w:p w14:paraId="76CFC792" w14:textId="77777777" w:rsidR="0073582D" w:rsidRPr="0073582D" w:rsidRDefault="006634D1" w:rsidP="0073582D">
                  <w:pPr>
                    <w:spacing w:after="0" w:line="240" w:lineRule="auto"/>
                    <w:rPr>
                      <w:rFonts w:ascii="Times New Roman" w:eastAsia="Times New Roman" w:hAnsi="Times New Roman" w:cs="Times New Roman"/>
                      <w:sz w:val="24"/>
                      <w:szCs w:val="24"/>
                    </w:rPr>
                  </w:pPr>
                  <w:r>
                    <w:rPr>
                      <w:rStyle w:val="CommentReference"/>
                    </w:rPr>
                    <w:commentReference w:id="44"/>
                  </w:r>
                </w:p>
              </w:tc>
            </w:tr>
            <w:tr w:rsidR="0073582D" w:rsidRPr="0073582D" w14:paraId="4DCC81ED" w14:textId="77777777" w:rsidTr="0073582D">
              <w:trPr>
                <w:tblCellSpacing w:w="15" w:type="dxa"/>
              </w:trPr>
              <w:tc>
                <w:tcPr>
                  <w:tcW w:w="0" w:type="auto"/>
                  <w:vAlign w:val="center"/>
                  <w:hideMark/>
                </w:tcPr>
                <w:p w14:paraId="48E05EC1" w14:textId="77777777" w:rsidR="0073582D" w:rsidRDefault="0073582D" w:rsidP="0073582D">
                  <w:pPr>
                    <w:spacing w:after="0" w:line="240" w:lineRule="auto"/>
                    <w:rPr>
                      <w:rFonts w:ascii="Times New Roman" w:eastAsia="Times New Roman" w:hAnsi="Times New Roman" w:cs="Times New Roman"/>
                      <w:sz w:val="24"/>
                      <w:szCs w:val="24"/>
                    </w:rPr>
                  </w:pPr>
                </w:p>
                <w:p w14:paraId="629FF5C4" w14:textId="77777777" w:rsidR="0073582D" w:rsidRDefault="0073582D" w:rsidP="0073582D">
                  <w:pPr>
                    <w:spacing w:after="0" w:line="240" w:lineRule="auto"/>
                    <w:rPr>
                      <w:rFonts w:ascii="Times New Roman" w:eastAsia="Times New Roman" w:hAnsi="Times New Roman" w:cs="Times New Roman"/>
                      <w:sz w:val="24"/>
                      <w:szCs w:val="24"/>
                    </w:rPr>
                  </w:pPr>
                </w:p>
                <w:p w14:paraId="2DA4505F" w14:textId="77777777" w:rsidR="0073582D" w:rsidRDefault="0073582D" w:rsidP="0073582D">
                  <w:pPr>
                    <w:spacing w:after="0" w:line="240" w:lineRule="auto"/>
                    <w:rPr>
                      <w:ins w:id="45" w:author="Merrill, Ann" w:date="2016-11-11T10:48:00Z"/>
                      <w:rFonts w:ascii="Times New Roman" w:eastAsia="Times New Roman" w:hAnsi="Times New Roman" w:cs="Times New Roman"/>
                      <w:b/>
                      <w:sz w:val="28"/>
                      <w:szCs w:val="24"/>
                    </w:rPr>
                  </w:pPr>
                  <w:r w:rsidRPr="0073582D">
                    <w:rPr>
                      <w:rFonts w:ascii="Times New Roman" w:eastAsia="Times New Roman" w:hAnsi="Times New Roman" w:cs="Times New Roman"/>
                      <w:b/>
                      <w:sz w:val="28"/>
                      <w:szCs w:val="24"/>
                    </w:rPr>
                    <w:t xml:space="preserve">Additional Information </w:t>
                  </w:r>
                </w:p>
                <w:p w14:paraId="5E7436AF" w14:textId="2B62C38C" w:rsidR="00960AF3" w:rsidRDefault="00960AF3" w:rsidP="0073582D">
                  <w:pPr>
                    <w:spacing w:after="0" w:line="240" w:lineRule="auto"/>
                    <w:rPr>
                      <w:rFonts w:ascii="Times New Roman" w:eastAsia="Times New Roman" w:hAnsi="Times New Roman" w:cs="Times New Roman"/>
                      <w:b/>
                      <w:sz w:val="28"/>
                      <w:szCs w:val="24"/>
                    </w:rPr>
                  </w:pPr>
                  <w:ins w:id="46" w:author="Merrill, Ann" w:date="2016-11-11T10:48:00Z">
                    <w:r>
                      <w:rPr>
                        <w:rFonts w:ascii="Times New Roman" w:eastAsia="Times New Roman" w:hAnsi="Times New Roman" w:cs="Times New Roman"/>
                        <w:b/>
                        <w:sz w:val="28"/>
                        <w:szCs w:val="24"/>
                      </w:rPr>
                      <w:t>Delete sizing. No apparel this year.</w:t>
                    </w:r>
                  </w:ins>
                </w:p>
                <w:p w14:paraId="13AC2322" w14:textId="77777777" w:rsidR="0073582D" w:rsidRPr="0073582D" w:rsidRDefault="0073582D" w:rsidP="0073582D">
                  <w:pPr>
                    <w:spacing w:after="0" w:line="240" w:lineRule="auto"/>
                    <w:rPr>
                      <w:rFonts w:ascii="Times New Roman" w:eastAsia="Times New Roman" w:hAnsi="Times New Roman" w:cs="Times New Roman"/>
                      <w:b/>
                      <w:sz w:val="24"/>
                      <w:szCs w:val="24"/>
                    </w:rPr>
                  </w:pPr>
                </w:p>
              </w:tc>
            </w:tr>
            <w:tr w:rsidR="0073582D" w:rsidRPr="0073582D" w14:paraId="12430D19" w14:textId="77777777" w:rsidTr="007358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2"/>
                  </w:tblGrid>
                  <w:tr w:rsidR="0073582D" w:rsidRPr="0073582D" w14:paraId="7CDCD2A3" w14:textId="77777777">
                    <w:trPr>
                      <w:tblCellSpacing w:w="15" w:type="dxa"/>
                    </w:trPr>
                    <w:tc>
                      <w:tcPr>
                        <w:tcW w:w="0" w:type="auto"/>
                        <w:hideMark/>
                      </w:tcPr>
                      <w:p w14:paraId="39A1523D" w14:textId="77777777" w:rsidR="0073582D" w:rsidRPr="006634D1" w:rsidRDefault="0073582D" w:rsidP="0073582D">
                        <w:pPr>
                          <w:spacing w:after="0" w:line="240" w:lineRule="auto"/>
                          <w:rPr>
                            <w:rFonts w:ascii="Times New Roman" w:eastAsia="Times New Roman" w:hAnsi="Times New Roman" w:cs="Times New Roman"/>
                            <w:strike/>
                            <w:sz w:val="24"/>
                            <w:szCs w:val="24"/>
                            <w:rPrChange w:id="47" w:author="Emily Griesser" w:date="2016-11-01T10:17:00Z">
                              <w:rPr>
                                <w:rFonts w:ascii="Times New Roman" w:eastAsia="Times New Roman" w:hAnsi="Times New Roman" w:cs="Times New Roman"/>
                                <w:sz w:val="24"/>
                                <w:szCs w:val="24"/>
                              </w:rPr>
                            </w:rPrChange>
                          </w:rPr>
                        </w:pPr>
                        <w:commentRangeStart w:id="48"/>
                        <w:r w:rsidRPr="006634D1">
                          <w:rPr>
                            <w:rFonts w:ascii="Times New Roman" w:eastAsia="Times New Roman" w:hAnsi="Times New Roman" w:cs="Times New Roman"/>
                            <w:strike/>
                            <w:sz w:val="24"/>
                            <w:szCs w:val="24"/>
                            <w:rPrChange w:id="49" w:author="Emily Griesser" w:date="2016-11-01T10:17:00Z">
                              <w:rPr>
                                <w:rFonts w:ascii="Times New Roman" w:eastAsia="Times New Roman" w:hAnsi="Times New Roman" w:cs="Times New Roman"/>
                                <w:sz w:val="24"/>
                                <w:szCs w:val="24"/>
                              </w:rPr>
                            </w:rPrChange>
                          </w:rPr>
                          <w:t xml:space="preserve">Men’s jacket size/Women’s vest size </w:t>
                        </w:r>
                        <w:commentRangeEnd w:id="48"/>
                        <w:r w:rsidRPr="006634D1">
                          <w:rPr>
                            <w:rStyle w:val="CommentReference"/>
                            <w:strike/>
                            <w:rPrChange w:id="50" w:author="Emily Griesser" w:date="2016-11-01T10:17:00Z">
                              <w:rPr>
                                <w:rStyle w:val="CommentReference"/>
                              </w:rPr>
                            </w:rPrChange>
                          </w:rPr>
                          <w:commentReference w:id="48"/>
                        </w:r>
                        <w:r w:rsidRPr="006634D1">
                          <w:rPr>
                            <w:rFonts w:ascii="Times New Roman" w:eastAsia="Times New Roman" w:hAnsi="Times New Roman" w:cs="Times New Roman"/>
                            <w:strike/>
                            <w:sz w:val="24"/>
                            <w:szCs w:val="24"/>
                            <w:rPrChange w:id="51" w:author="Emily Griesser" w:date="2016-11-01T10:17:00Z">
                              <w:rPr>
                                <w:rFonts w:ascii="Times New Roman" w:eastAsia="Times New Roman" w:hAnsi="Times New Roman" w:cs="Times New Roman"/>
                                <w:sz w:val="24"/>
                                <w:szCs w:val="24"/>
                              </w:rPr>
                            </w:rPrChange>
                          </w:rPr>
                          <w:t xml:space="preserve">* </w:t>
                        </w:r>
                      </w:p>
                    </w:tc>
                  </w:tr>
                  <w:tr w:rsidR="0073582D" w:rsidRPr="0073582D" w14:paraId="41E45159" w14:textId="77777777">
                    <w:trPr>
                      <w:tblCellSpacing w:w="15" w:type="dxa"/>
                    </w:trPr>
                    <w:tc>
                      <w:tcPr>
                        <w:tcW w:w="0" w:type="auto"/>
                        <w:hideMark/>
                      </w:tcPr>
                      <w:p w14:paraId="3E89A74F" w14:textId="77777777" w:rsidR="0073582D" w:rsidRPr="006634D1" w:rsidRDefault="0073582D" w:rsidP="0073582D">
                        <w:pPr>
                          <w:spacing w:after="0" w:line="240" w:lineRule="auto"/>
                          <w:rPr>
                            <w:rFonts w:ascii="Times New Roman" w:eastAsia="Times New Roman" w:hAnsi="Times New Roman" w:cs="Times New Roman"/>
                            <w:strike/>
                            <w:sz w:val="24"/>
                            <w:szCs w:val="24"/>
                            <w:rPrChange w:id="52" w:author="Emily Griesser" w:date="2016-11-01T10:17:00Z">
                              <w:rPr>
                                <w:rFonts w:ascii="Times New Roman" w:eastAsia="Times New Roman" w:hAnsi="Times New Roman" w:cs="Times New Roman"/>
                                <w:sz w:val="24"/>
                                <w:szCs w:val="24"/>
                              </w:rPr>
                            </w:rPrChange>
                          </w:rPr>
                        </w:pPr>
                      </w:p>
                    </w:tc>
                  </w:tr>
                </w:tbl>
                <w:p w14:paraId="6F11A064"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bl>
          <w:p w14:paraId="315A39CC" w14:textId="77777777" w:rsidR="0073582D" w:rsidRPr="0073582D" w:rsidRDefault="0073582D" w:rsidP="0073582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2"/>
            </w:tblGrid>
            <w:tr w:rsidR="0073582D" w:rsidRPr="0073582D" w14:paraId="4ABCEA60" w14:textId="77777777" w:rsidTr="0073582D">
              <w:trPr>
                <w:tblCellSpacing w:w="15" w:type="dxa"/>
              </w:trPr>
              <w:tc>
                <w:tcPr>
                  <w:tcW w:w="0" w:type="auto"/>
                  <w:hideMark/>
                </w:tcPr>
                <w:p w14:paraId="6D68060C" w14:textId="77777777" w:rsidR="0073582D" w:rsidRPr="0073582D" w:rsidRDefault="0073582D" w:rsidP="0073582D">
                  <w:pPr>
                    <w:spacing w:after="0" w:line="240" w:lineRule="auto"/>
                    <w:rPr>
                      <w:rFonts w:ascii="Times New Roman" w:eastAsia="Times New Roman" w:hAnsi="Times New Roman" w:cs="Times New Roman"/>
                      <w:sz w:val="24"/>
                      <w:szCs w:val="24"/>
                    </w:rPr>
                  </w:pPr>
                </w:p>
              </w:tc>
            </w:tr>
            <w:tr w:rsidR="0073582D" w:rsidRPr="0073582D" w14:paraId="3F3B1F6D" w14:textId="77777777" w:rsidTr="0073582D">
              <w:trPr>
                <w:tblCellSpacing w:w="15" w:type="dxa"/>
              </w:trPr>
              <w:tc>
                <w:tcPr>
                  <w:tcW w:w="0" w:type="auto"/>
                  <w:hideMark/>
                </w:tcPr>
                <w:p w14:paraId="4C7853FE" w14:textId="77777777" w:rsidR="0073582D" w:rsidRPr="0073582D" w:rsidRDefault="0073582D" w:rsidP="0073582D">
                  <w:pPr>
                    <w:spacing w:after="0" w:line="240" w:lineRule="auto"/>
                    <w:rPr>
                      <w:rFonts w:ascii="Times New Roman" w:eastAsia="Times New Roman" w:hAnsi="Times New Roman" w:cs="Times New Roman"/>
                      <w:sz w:val="24"/>
                      <w:szCs w:val="24"/>
                    </w:rPr>
                  </w:pPr>
                  <w:r w:rsidRPr="0073582D">
                    <w:rPr>
                      <w:rFonts w:ascii="Times New Roman" w:eastAsia="Times New Roman" w:hAnsi="Times New Roman" w:cs="Times New Roman"/>
                      <w:sz w:val="24"/>
                      <w:szCs w:val="24"/>
                    </w:rPr>
                    <w:t>Dietary Needs, ADA/Special Arrangements</w:t>
                  </w:r>
                </w:p>
              </w:tc>
            </w:tr>
          </w:tbl>
          <w:p w14:paraId="5A315E81" w14:textId="77777777" w:rsidR="0073582D" w:rsidRPr="0073582D" w:rsidRDefault="0073582D" w:rsidP="0073582D">
            <w:pPr>
              <w:spacing w:after="240" w:line="240" w:lineRule="auto"/>
              <w:rPr>
                <w:rFonts w:ascii="Times New Roman" w:eastAsia="Times New Roman" w:hAnsi="Times New Roman" w:cs="Times New Roman"/>
                <w:b/>
                <w:sz w:val="24"/>
                <w:szCs w:val="24"/>
              </w:rPr>
            </w:pPr>
          </w:p>
        </w:tc>
      </w:tr>
    </w:tbl>
    <w:p w14:paraId="248A0FE6" w14:textId="77777777" w:rsidR="00AF29D1" w:rsidRDefault="00AF29D1"/>
    <w:p w14:paraId="7CF021C0" w14:textId="77777777" w:rsidR="00F74A6A" w:rsidRDefault="00F74A6A"/>
    <w:p w14:paraId="234BCCB2" w14:textId="77777777" w:rsidR="00F74A6A" w:rsidRDefault="00F74A6A"/>
    <w:p w14:paraId="2DF88B94" w14:textId="77777777" w:rsidR="00F74A6A" w:rsidRDefault="00F74A6A"/>
    <w:p w14:paraId="330F681C" w14:textId="77777777" w:rsidR="00F74A6A" w:rsidRDefault="00F74A6A"/>
    <w:p w14:paraId="7119CE9D" w14:textId="77777777" w:rsidR="00F74A6A" w:rsidRDefault="00F74A6A"/>
    <w:p w14:paraId="06185214" w14:textId="77777777" w:rsidR="00F74A6A" w:rsidRDefault="00F74A6A"/>
    <w:p w14:paraId="6E117240" w14:textId="77777777" w:rsidR="00F74A6A" w:rsidRDefault="00F74A6A"/>
    <w:p w14:paraId="2E58E8CD" w14:textId="77777777" w:rsidR="00F74A6A" w:rsidRDefault="00F74A6A"/>
    <w:p w14:paraId="23E7DB83" w14:textId="77777777" w:rsidR="00F74A6A" w:rsidRDefault="00F74A6A"/>
    <w:p w14:paraId="10F80269" w14:textId="77777777" w:rsidR="00F74A6A" w:rsidRDefault="00F74A6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0"/>
      </w:tblGrid>
      <w:tr w:rsidR="00F74A6A" w:rsidRPr="00F74A6A" w14:paraId="30689191" w14:textId="77777777" w:rsidTr="00F74A6A">
        <w:trPr>
          <w:tblCellSpacing w:w="15" w:type="dxa"/>
        </w:trPr>
        <w:tc>
          <w:tcPr>
            <w:tcW w:w="0" w:type="auto"/>
            <w:vAlign w:val="center"/>
            <w:hideMark/>
          </w:tcPr>
          <w:p w14:paraId="24B0DF05" w14:textId="77777777" w:rsidR="00F74A6A" w:rsidRPr="00F74A6A" w:rsidRDefault="00F74A6A" w:rsidP="00F74A6A">
            <w:pPr>
              <w:spacing w:after="0" w:line="240" w:lineRule="auto"/>
              <w:rPr>
                <w:rFonts w:ascii="Times New Roman" w:eastAsia="Times New Roman" w:hAnsi="Times New Roman" w:cs="Times New Roman"/>
                <w:b/>
                <w:sz w:val="24"/>
                <w:szCs w:val="24"/>
              </w:rPr>
            </w:pPr>
            <w:r w:rsidRPr="00F74A6A">
              <w:rPr>
                <w:rFonts w:ascii="Times New Roman" w:eastAsia="Times New Roman" w:hAnsi="Times New Roman" w:cs="Times New Roman"/>
                <w:b/>
                <w:sz w:val="28"/>
                <w:szCs w:val="24"/>
              </w:rPr>
              <w:lastRenderedPageBreak/>
              <w:t xml:space="preserve">Hotel Accommodations </w:t>
            </w:r>
          </w:p>
        </w:tc>
      </w:tr>
      <w:tr w:rsidR="00F74A6A" w:rsidRPr="00F74A6A" w14:paraId="4851AE62" w14:textId="77777777" w:rsidTr="00F74A6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0"/>
            </w:tblGrid>
            <w:tr w:rsidR="00F74A6A" w:rsidRPr="00F74A6A" w14:paraId="18F52CE0" w14:textId="77777777">
              <w:trPr>
                <w:tblCellSpacing w:w="15" w:type="dxa"/>
              </w:trPr>
              <w:tc>
                <w:tcPr>
                  <w:tcW w:w="0" w:type="auto"/>
                  <w:vAlign w:val="center"/>
                  <w:hideMark/>
                </w:tcPr>
                <w:p w14:paraId="36A53DD8" w14:textId="57854068" w:rsidR="00F74A6A" w:rsidRPr="00F74A6A" w:rsidRDefault="00F74A6A" w:rsidP="00F74A6A">
                  <w:pPr>
                    <w:spacing w:before="100" w:beforeAutospacing="1" w:after="100" w:afterAutospacing="1"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A block of rooms has been reserved for event attendees. Pentair will pay the room and tax for the nights of Jan </w:t>
                  </w:r>
                  <w:del w:id="53" w:author="Emily Griesser" w:date="2016-11-01T10:17:00Z">
                    <w:r w:rsidRPr="00F74A6A" w:rsidDel="006634D1">
                      <w:rPr>
                        <w:rFonts w:ascii="Times New Roman" w:eastAsia="Times New Roman" w:hAnsi="Times New Roman" w:cs="Times New Roman"/>
                        <w:sz w:val="24"/>
                        <w:szCs w:val="24"/>
                      </w:rPr>
                      <w:delText xml:space="preserve">11 </w:delText>
                    </w:r>
                  </w:del>
                  <w:ins w:id="54" w:author="Emily Griesser" w:date="2016-11-01T10:17:00Z">
                    <w:r w:rsidR="006634D1">
                      <w:rPr>
                        <w:rFonts w:ascii="Times New Roman" w:eastAsia="Times New Roman" w:hAnsi="Times New Roman" w:cs="Times New Roman"/>
                        <w:sz w:val="24"/>
                        <w:szCs w:val="24"/>
                      </w:rPr>
                      <w:t>9</w:t>
                    </w:r>
                    <w:r w:rsidR="006634D1" w:rsidRPr="00F74A6A">
                      <w:rPr>
                        <w:rFonts w:ascii="Times New Roman" w:eastAsia="Times New Roman" w:hAnsi="Times New Roman" w:cs="Times New Roman"/>
                        <w:sz w:val="24"/>
                        <w:szCs w:val="24"/>
                      </w:rPr>
                      <w:t xml:space="preserve"> </w:t>
                    </w:r>
                  </w:ins>
                  <w:r w:rsidRPr="00F74A6A">
                    <w:rPr>
                      <w:rFonts w:ascii="Times New Roman" w:eastAsia="Times New Roman" w:hAnsi="Times New Roman" w:cs="Times New Roman"/>
                      <w:sz w:val="24"/>
                      <w:szCs w:val="24"/>
                    </w:rPr>
                    <w:t xml:space="preserve">- Jan </w:t>
                  </w:r>
                  <w:del w:id="55" w:author="Emily Griesser" w:date="2016-11-01T10:17:00Z">
                    <w:r w:rsidRPr="00F74A6A" w:rsidDel="006634D1">
                      <w:rPr>
                        <w:rFonts w:ascii="Times New Roman" w:eastAsia="Times New Roman" w:hAnsi="Times New Roman" w:cs="Times New Roman"/>
                        <w:sz w:val="24"/>
                        <w:szCs w:val="24"/>
                      </w:rPr>
                      <w:delText>13</w:delText>
                    </w:r>
                  </w:del>
                  <w:ins w:id="56" w:author="Emily Griesser" w:date="2016-11-01T10:17:00Z">
                    <w:r w:rsidR="006634D1" w:rsidRPr="00F74A6A">
                      <w:rPr>
                        <w:rFonts w:ascii="Times New Roman" w:eastAsia="Times New Roman" w:hAnsi="Times New Roman" w:cs="Times New Roman"/>
                        <w:sz w:val="24"/>
                        <w:szCs w:val="24"/>
                      </w:rPr>
                      <w:t>1</w:t>
                    </w:r>
                    <w:r w:rsidR="006634D1">
                      <w:rPr>
                        <w:rFonts w:ascii="Times New Roman" w:eastAsia="Times New Roman" w:hAnsi="Times New Roman" w:cs="Times New Roman"/>
                        <w:sz w:val="24"/>
                        <w:szCs w:val="24"/>
                      </w:rPr>
                      <w:t>1</w:t>
                    </w:r>
                  </w:ins>
                  <w:r w:rsidRPr="00F74A6A">
                    <w:rPr>
                      <w:rFonts w:ascii="Times New Roman" w:eastAsia="Times New Roman" w:hAnsi="Times New Roman" w:cs="Times New Roman"/>
                      <w:sz w:val="24"/>
                      <w:szCs w:val="24"/>
                    </w:rPr>
                    <w:t>, and for any additional nights tied to participation in tag-on meetings. If you’ve been invited to a tag-on meeting, please list the additional nights you’ll need in the special instructions box below.</w:t>
                  </w:r>
                </w:p>
                <w:p w14:paraId="7C425CF5" w14:textId="1797F262" w:rsidR="00F74A6A" w:rsidRPr="00F74A6A" w:rsidRDefault="00F74A6A" w:rsidP="006634D1">
                  <w:pPr>
                    <w:spacing w:before="100" w:beforeAutospacing="1" w:after="100" w:afterAutospacing="1"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The Mandarin Oriental Miami is pleased to honor a special rate of $</w:t>
                  </w:r>
                  <w:del w:id="57" w:author="Emily Griesser" w:date="2016-11-01T10:17:00Z">
                    <w:r w:rsidRPr="00F74A6A" w:rsidDel="006634D1">
                      <w:rPr>
                        <w:rFonts w:ascii="Times New Roman" w:eastAsia="Times New Roman" w:hAnsi="Times New Roman" w:cs="Times New Roman"/>
                        <w:sz w:val="24"/>
                        <w:szCs w:val="24"/>
                      </w:rPr>
                      <w:delText xml:space="preserve">329 </w:delText>
                    </w:r>
                  </w:del>
                  <w:ins w:id="58" w:author="Emily Griesser" w:date="2016-11-01T10:17:00Z">
                    <w:r w:rsidR="006634D1" w:rsidRPr="00F74A6A">
                      <w:rPr>
                        <w:rFonts w:ascii="Times New Roman" w:eastAsia="Times New Roman" w:hAnsi="Times New Roman" w:cs="Times New Roman"/>
                        <w:sz w:val="24"/>
                        <w:szCs w:val="24"/>
                      </w:rPr>
                      <w:t>3</w:t>
                    </w:r>
                    <w:r w:rsidR="006634D1">
                      <w:rPr>
                        <w:rFonts w:ascii="Times New Roman" w:eastAsia="Times New Roman" w:hAnsi="Times New Roman" w:cs="Times New Roman"/>
                        <w:sz w:val="24"/>
                        <w:szCs w:val="24"/>
                      </w:rPr>
                      <w:t>4</w:t>
                    </w:r>
                    <w:r w:rsidR="006634D1" w:rsidRPr="00F74A6A">
                      <w:rPr>
                        <w:rFonts w:ascii="Times New Roman" w:eastAsia="Times New Roman" w:hAnsi="Times New Roman" w:cs="Times New Roman"/>
                        <w:sz w:val="24"/>
                        <w:szCs w:val="24"/>
                      </w:rPr>
                      <w:t xml:space="preserve">9 </w:t>
                    </w:r>
                  </w:ins>
                  <w:r w:rsidRPr="00F74A6A">
                    <w:rPr>
                      <w:rFonts w:ascii="Times New Roman" w:eastAsia="Times New Roman" w:hAnsi="Times New Roman" w:cs="Times New Roman"/>
                      <w:sz w:val="24"/>
                      <w:szCs w:val="24"/>
                    </w:rPr>
                    <w:t xml:space="preserve">per night plus tax if you would like to extend your stay before and/or after the meeting for personal reasons, based on availability for standard rooms. You will be billed directly for those rooms by the hotel. Reservations must be made through Pentair Registration for the preferred rate and cannot be made directly with the hotel. To do that, please note this in the special instructions box below. We will do our best to accommodate these requests, but it will be at the discretion of the hotel. </w:t>
                  </w:r>
                </w:p>
              </w:tc>
            </w:tr>
          </w:tbl>
          <w:p w14:paraId="10C7493F"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29B5D084" w14:textId="77777777" w:rsidTr="00F74A6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4A6A" w:rsidRPr="00F74A6A" w14:paraId="71CCE691" w14:textId="77777777">
              <w:trPr>
                <w:tblCellSpacing w:w="15" w:type="dxa"/>
              </w:trPr>
              <w:tc>
                <w:tcPr>
                  <w:tcW w:w="0" w:type="auto"/>
                  <w:vAlign w:val="center"/>
                  <w:hideMark/>
                </w:tcPr>
                <w:p w14:paraId="009BBDCC" w14:textId="77777777" w:rsidR="00F74A6A" w:rsidRPr="00F74A6A" w:rsidRDefault="00F74A6A" w:rsidP="00F74A6A">
                  <w:pPr>
                    <w:spacing w:after="0" w:line="240" w:lineRule="auto"/>
                    <w:rPr>
                      <w:rFonts w:ascii="Times New Roman" w:eastAsia="Times New Roman" w:hAnsi="Times New Roman" w:cs="Times New Roman"/>
                      <w:sz w:val="20"/>
                      <w:szCs w:val="20"/>
                    </w:rPr>
                  </w:pPr>
                </w:p>
              </w:tc>
            </w:tr>
          </w:tbl>
          <w:p w14:paraId="5CB63000"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br w:type="textWrapping" w:clear="left"/>
            </w:r>
            <w:r w:rsidRPr="00F74A6A">
              <w:rPr>
                <w:rFonts w:ascii="Times New Roman" w:eastAsia="Times New Roman" w:hAnsi="Times New Roman" w:cs="Times New Roman"/>
                <w:sz w:val="24"/>
                <w:szCs w:val="24"/>
              </w:rPr>
              <w:br w:type="textWrapping" w:clear="left"/>
            </w:r>
          </w:p>
          <w:tbl>
            <w:tblPr>
              <w:tblW w:w="0" w:type="auto"/>
              <w:tblCellSpacing w:w="7" w:type="dxa"/>
              <w:tblCellMar>
                <w:left w:w="0" w:type="dxa"/>
                <w:right w:w="0" w:type="dxa"/>
              </w:tblCellMar>
              <w:tblLook w:val="04A0" w:firstRow="1" w:lastRow="0" w:firstColumn="1" w:lastColumn="0" w:noHBand="0" w:noVBand="1"/>
            </w:tblPr>
            <w:tblGrid>
              <w:gridCol w:w="81"/>
              <w:gridCol w:w="74"/>
              <w:gridCol w:w="74"/>
              <w:gridCol w:w="1287"/>
              <w:gridCol w:w="134"/>
              <w:gridCol w:w="3691"/>
            </w:tblGrid>
            <w:tr w:rsidR="00F74A6A" w:rsidRPr="00F74A6A" w14:paraId="58572A6E" w14:textId="77777777">
              <w:trPr>
                <w:tblCellSpacing w:w="7" w:type="dxa"/>
              </w:trPr>
              <w:tc>
                <w:tcPr>
                  <w:tcW w:w="0" w:type="auto"/>
                  <w:vAlign w:val="center"/>
                  <w:hideMark/>
                </w:tcPr>
                <w:p w14:paraId="545C67F6" w14:textId="77777777" w:rsidR="00F74A6A" w:rsidRPr="00F74A6A" w:rsidRDefault="00F74A6A" w:rsidP="00F74A6A">
                  <w:pPr>
                    <w:spacing w:after="0" w:line="240" w:lineRule="auto"/>
                    <w:jc w:val="center"/>
                    <w:rPr>
                      <w:rFonts w:ascii="Times New Roman" w:eastAsia="Times New Roman" w:hAnsi="Times New Roman" w:cs="Times New Roman"/>
                      <w:b/>
                      <w:bCs/>
                      <w:sz w:val="24"/>
                      <w:szCs w:val="24"/>
                    </w:rPr>
                  </w:pPr>
                  <w:r w:rsidRPr="00F74A6A">
                    <w:rPr>
                      <w:rFonts w:ascii="Times New Roman" w:eastAsia="Times New Roman" w:hAnsi="Times New Roman" w:cs="Times New Roman"/>
                      <w:b/>
                      <w:bCs/>
                      <w:sz w:val="24"/>
                      <w:szCs w:val="24"/>
                    </w:rPr>
                    <w:t xml:space="preserve">  </w:t>
                  </w:r>
                </w:p>
              </w:tc>
              <w:tc>
                <w:tcPr>
                  <w:tcW w:w="0" w:type="auto"/>
                  <w:vAlign w:val="center"/>
                  <w:hideMark/>
                </w:tcPr>
                <w:p w14:paraId="780D1AC9" w14:textId="77777777" w:rsidR="00F74A6A" w:rsidRPr="00F74A6A" w:rsidRDefault="00F74A6A" w:rsidP="00F74A6A">
                  <w:pPr>
                    <w:spacing w:after="0" w:line="240" w:lineRule="auto"/>
                    <w:jc w:val="center"/>
                    <w:rPr>
                      <w:rFonts w:ascii="Times New Roman" w:eastAsia="Times New Roman" w:hAnsi="Times New Roman" w:cs="Times New Roman"/>
                      <w:b/>
                      <w:bCs/>
                      <w:sz w:val="24"/>
                      <w:szCs w:val="24"/>
                    </w:rPr>
                  </w:pPr>
                  <w:r w:rsidRPr="00F74A6A">
                    <w:rPr>
                      <w:rFonts w:ascii="Times New Roman" w:eastAsia="Times New Roman" w:hAnsi="Times New Roman" w:cs="Times New Roman"/>
                      <w:b/>
                      <w:bCs/>
                      <w:sz w:val="24"/>
                      <w:szCs w:val="24"/>
                    </w:rPr>
                    <w:t xml:space="preserve">  </w:t>
                  </w:r>
                </w:p>
              </w:tc>
              <w:tc>
                <w:tcPr>
                  <w:tcW w:w="0" w:type="auto"/>
                  <w:vAlign w:val="center"/>
                  <w:hideMark/>
                </w:tcPr>
                <w:p w14:paraId="29C989BB" w14:textId="77777777" w:rsidR="00F74A6A" w:rsidRPr="00F74A6A" w:rsidRDefault="00F74A6A" w:rsidP="00F74A6A">
                  <w:pPr>
                    <w:spacing w:after="0" w:line="240" w:lineRule="auto"/>
                    <w:jc w:val="center"/>
                    <w:rPr>
                      <w:rFonts w:ascii="Times New Roman" w:eastAsia="Times New Roman" w:hAnsi="Times New Roman" w:cs="Times New Roman"/>
                      <w:b/>
                      <w:bCs/>
                      <w:sz w:val="24"/>
                      <w:szCs w:val="24"/>
                    </w:rPr>
                  </w:pPr>
                  <w:r w:rsidRPr="00F74A6A">
                    <w:rPr>
                      <w:rFonts w:ascii="Times New Roman" w:eastAsia="Times New Roman" w:hAnsi="Times New Roman" w:cs="Times New Roman"/>
                      <w:b/>
                      <w:bCs/>
                      <w:sz w:val="24"/>
                      <w:szCs w:val="24"/>
                    </w:rPr>
                    <w:t xml:space="preserve">  </w:t>
                  </w:r>
                </w:p>
              </w:tc>
              <w:tc>
                <w:tcPr>
                  <w:tcW w:w="0" w:type="auto"/>
                  <w:gridSpan w:val="3"/>
                  <w:vAlign w:val="center"/>
                  <w:hideMark/>
                </w:tcPr>
                <w:p w14:paraId="33B59663" w14:textId="77777777" w:rsidR="00F74A6A" w:rsidRPr="00F74A6A" w:rsidRDefault="00F74A6A" w:rsidP="00F74A6A">
                  <w:pPr>
                    <w:spacing w:after="0" w:line="240" w:lineRule="auto"/>
                    <w:jc w:val="center"/>
                    <w:rPr>
                      <w:rFonts w:ascii="Times New Roman" w:eastAsia="Times New Roman" w:hAnsi="Times New Roman" w:cs="Times New Roman"/>
                      <w:b/>
                      <w:bCs/>
                      <w:sz w:val="24"/>
                      <w:szCs w:val="24"/>
                    </w:rPr>
                  </w:pPr>
                  <w:commentRangeStart w:id="59"/>
                  <w:commentRangeStart w:id="60"/>
                  <w:r w:rsidRPr="00F74A6A">
                    <w:rPr>
                      <w:rFonts w:ascii="Times New Roman" w:eastAsia="Times New Roman" w:hAnsi="Times New Roman" w:cs="Times New Roman"/>
                      <w:b/>
                      <w:bCs/>
                      <w:sz w:val="24"/>
                      <w:szCs w:val="24"/>
                    </w:rPr>
                    <w:t>Accommodations</w:t>
                  </w:r>
                  <w:commentRangeEnd w:id="59"/>
                  <w:r>
                    <w:rPr>
                      <w:rStyle w:val="CommentReference"/>
                    </w:rPr>
                    <w:commentReference w:id="59"/>
                  </w:r>
                  <w:commentRangeEnd w:id="60"/>
                  <w:r w:rsidR="006634D1">
                    <w:rPr>
                      <w:rStyle w:val="CommentReference"/>
                    </w:rPr>
                    <w:commentReference w:id="60"/>
                  </w:r>
                  <w:r w:rsidRPr="00F74A6A">
                    <w:rPr>
                      <w:rFonts w:ascii="Times New Roman" w:eastAsia="Times New Roman" w:hAnsi="Times New Roman" w:cs="Times New Roman"/>
                      <w:b/>
                      <w:bCs/>
                      <w:sz w:val="24"/>
                      <w:szCs w:val="24"/>
                    </w:rPr>
                    <w:t xml:space="preserve"> </w:t>
                  </w:r>
                </w:p>
              </w:tc>
            </w:tr>
            <w:tr w:rsidR="00F74A6A" w:rsidRPr="00F74A6A" w14:paraId="5F69FC89" w14:textId="77777777">
              <w:trPr>
                <w:tblCellSpacing w:w="7" w:type="dxa"/>
              </w:trPr>
              <w:tc>
                <w:tcPr>
                  <w:tcW w:w="0" w:type="auto"/>
                  <w:gridSpan w:val="6"/>
                  <w:vAlign w:val="center"/>
                  <w:hideMark/>
                </w:tcPr>
                <w:p w14:paraId="2303AF54" w14:textId="77777777" w:rsidR="00F74A6A" w:rsidRPr="00F74A6A" w:rsidRDefault="00960AF3" w:rsidP="00F74A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57CDB9">
                      <v:rect id="_x0000_i1051" style="width:0;height:.75pt" o:hralign="center" o:hrstd="t" o:hr="t" fillcolor="#a0a0a0" stroked="f"/>
                    </w:pict>
                  </w:r>
                </w:p>
              </w:tc>
            </w:tr>
            <w:tr w:rsidR="00F74A6A" w:rsidRPr="00F74A6A" w14:paraId="541B8F59" w14:textId="77777777">
              <w:trPr>
                <w:tblCellSpacing w:w="7" w:type="dxa"/>
              </w:trPr>
              <w:tc>
                <w:tcPr>
                  <w:tcW w:w="0" w:type="auto"/>
                  <w:hideMark/>
                </w:tcPr>
                <w:p w14:paraId="0009F781" w14:textId="77777777" w:rsidR="00F74A6A" w:rsidRPr="00F74A6A" w:rsidRDefault="00F74A6A" w:rsidP="00F74A6A">
                  <w:pPr>
                    <w:spacing w:after="0" w:line="240" w:lineRule="auto"/>
                    <w:rPr>
                      <w:rFonts w:ascii="Times New Roman" w:eastAsia="Times New Roman" w:hAnsi="Times New Roman" w:cs="Times New Roman"/>
                      <w:sz w:val="24"/>
                      <w:szCs w:val="24"/>
                    </w:rPr>
                  </w:pPr>
                </w:p>
              </w:tc>
              <w:tc>
                <w:tcPr>
                  <w:tcW w:w="0" w:type="auto"/>
                  <w:hideMark/>
                </w:tcPr>
                <w:p w14:paraId="1968BA46" w14:textId="77777777" w:rsidR="00F74A6A" w:rsidRPr="00F74A6A" w:rsidRDefault="00F74A6A" w:rsidP="00F74A6A">
                  <w:pPr>
                    <w:spacing w:after="0" w:line="240" w:lineRule="auto"/>
                    <w:jc w:val="center"/>
                    <w:rPr>
                      <w:rFonts w:ascii="Times New Roman" w:eastAsia="Times New Roman" w:hAnsi="Times New Roman" w:cs="Times New Roman"/>
                      <w:sz w:val="20"/>
                      <w:szCs w:val="20"/>
                    </w:rPr>
                  </w:pPr>
                </w:p>
              </w:tc>
              <w:tc>
                <w:tcPr>
                  <w:tcW w:w="0" w:type="auto"/>
                  <w:hideMark/>
                </w:tcPr>
                <w:tbl>
                  <w:tblPr>
                    <w:tblW w:w="5000" w:type="pct"/>
                    <w:tblCellSpacing w:w="7" w:type="dxa"/>
                    <w:tblCellMar>
                      <w:left w:w="0" w:type="dxa"/>
                      <w:right w:w="0" w:type="dxa"/>
                    </w:tblCellMar>
                    <w:tblLook w:val="04A0" w:firstRow="1" w:lastRow="0" w:firstColumn="1" w:lastColumn="0" w:noHBand="0" w:noVBand="1"/>
                  </w:tblPr>
                  <w:tblGrid>
                    <w:gridCol w:w="60"/>
                  </w:tblGrid>
                  <w:tr w:rsidR="00F74A6A" w:rsidRPr="00F74A6A" w14:paraId="72EE2811" w14:textId="77777777">
                    <w:trPr>
                      <w:tblCellSpacing w:w="7" w:type="dxa"/>
                    </w:trPr>
                    <w:tc>
                      <w:tcPr>
                        <w:tcW w:w="0" w:type="auto"/>
                        <w:vAlign w:val="center"/>
                        <w:hideMark/>
                      </w:tcPr>
                      <w:p w14:paraId="61BEE1ED" w14:textId="77777777" w:rsidR="00F74A6A" w:rsidRPr="00F74A6A" w:rsidRDefault="00F74A6A" w:rsidP="00F74A6A">
                        <w:pPr>
                          <w:spacing w:after="0" w:line="240" w:lineRule="auto"/>
                          <w:jc w:val="center"/>
                          <w:rPr>
                            <w:rFonts w:ascii="Times New Roman" w:eastAsia="Times New Roman" w:hAnsi="Times New Roman" w:cs="Times New Roman"/>
                            <w:sz w:val="20"/>
                            <w:szCs w:val="20"/>
                          </w:rPr>
                        </w:pPr>
                      </w:p>
                    </w:tc>
                  </w:tr>
                </w:tbl>
                <w:p w14:paraId="3583FC2D" w14:textId="77777777" w:rsidR="00F74A6A" w:rsidRPr="00F74A6A" w:rsidRDefault="00F74A6A" w:rsidP="00F74A6A">
                  <w:pPr>
                    <w:spacing w:after="0" w:line="240" w:lineRule="auto"/>
                    <w:rPr>
                      <w:rFonts w:ascii="Times New Roman" w:eastAsia="Times New Roman" w:hAnsi="Times New Roman" w:cs="Times New Roman"/>
                      <w:sz w:val="24"/>
                      <w:szCs w:val="24"/>
                    </w:rPr>
                  </w:pPr>
                </w:p>
              </w:tc>
              <w:tc>
                <w:tcPr>
                  <w:tcW w:w="0" w:type="auto"/>
                  <w:gridSpan w:val="3"/>
                  <w:vAlign w:val="center"/>
                  <w:hideMark/>
                </w:tcPr>
                <w:p w14:paraId="236E28AF"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w:t>
                  </w:r>
                </w:p>
              </w:tc>
            </w:tr>
            <w:tr w:rsidR="00F74A6A" w:rsidRPr="00F74A6A" w14:paraId="3618D1CD" w14:textId="77777777">
              <w:trPr>
                <w:tblCellSpacing w:w="7" w:type="dxa"/>
              </w:trPr>
              <w:tc>
                <w:tcPr>
                  <w:tcW w:w="0" w:type="auto"/>
                  <w:hideMark/>
                </w:tcPr>
                <w:p w14:paraId="40573800" w14:textId="77777777" w:rsidR="00F74A6A" w:rsidRPr="00F74A6A" w:rsidRDefault="00F74A6A" w:rsidP="00F74A6A">
                  <w:pPr>
                    <w:spacing w:after="0" w:line="240" w:lineRule="auto"/>
                    <w:rPr>
                      <w:rFonts w:ascii="Times New Roman" w:eastAsia="Times New Roman" w:hAnsi="Times New Roman" w:cs="Times New Roman"/>
                      <w:sz w:val="24"/>
                      <w:szCs w:val="24"/>
                    </w:rPr>
                  </w:pPr>
                </w:p>
              </w:tc>
              <w:tc>
                <w:tcPr>
                  <w:tcW w:w="0" w:type="auto"/>
                  <w:hideMark/>
                </w:tcPr>
                <w:p w14:paraId="6D0C3CB4" w14:textId="77777777" w:rsidR="00F74A6A" w:rsidRPr="00F74A6A" w:rsidRDefault="00F74A6A" w:rsidP="00F74A6A">
                  <w:pPr>
                    <w:spacing w:after="0" w:line="240" w:lineRule="auto"/>
                    <w:jc w:val="center"/>
                    <w:rPr>
                      <w:rFonts w:ascii="Times New Roman" w:eastAsia="Times New Roman" w:hAnsi="Times New Roman" w:cs="Times New Roman"/>
                      <w:sz w:val="20"/>
                      <w:szCs w:val="20"/>
                    </w:rPr>
                  </w:pPr>
                </w:p>
              </w:tc>
              <w:tc>
                <w:tcPr>
                  <w:tcW w:w="0" w:type="auto"/>
                  <w:hideMark/>
                </w:tcPr>
                <w:tbl>
                  <w:tblPr>
                    <w:tblW w:w="5000" w:type="pct"/>
                    <w:tblCellSpacing w:w="7" w:type="dxa"/>
                    <w:tblCellMar>
                      <w:left w:w="0" w:type="dxa"/>
                      <w:right w:w="0" w:type="dxa"/>
                    </w:tblCellMar>
                    <w:tblLook w:val="04A0" w:firstRow="1" w:lastRow="0" w:firstColumn="1" w:lastColumn="0" w:noHBand="0" w:noVBand="1"/>
                  </w:tblPr>
                  <w:tblGrid>
                    <w:gridCol w:w="60"/>
                  </w:tblGrid>
                  <w:tr w:rsidR="00F74A6A" w:rsidRPr="00F74A6A" w14:paraId="4D7E63E7" w14:textId="77777777">
                    <w:trPr>
                      <w:tblCellSpacing w:w="7" w:type="dxa"/>
                    </w:trPr>
                    <w:tc>
                      <w:tcPr>
                        <w:tcW w:w="0" w:type="auto"/>
                        <w:vAlign w:val="center"/>
                        <w:hideMark/>
                      </w:tcPr>
                      <w:p w14:paraId="0981A407" w14:textId="77777777" w:rsidR="00F74A6A" w:rsidRPr="00F74A6A" w:rsidRDefault="00F74A6A" w:rsidP="00F74A6A">
                        <w:pPr>
                          <w:spacing w:after="0" w:line="240" w:lineRule="auto"/>
                          <w:jc w:val="center"/>
                          <w:rPr>
                            <w:rFonts w:ascii="Times New Roman" w:eastAsia="Times New Roman" w:hAnsi="Times New Roman" w:cs="Times New Roman"/>
                            <w:sz w:val="20"/>
                            <w:szCs w:val="20"/>
                          </w:rPr>
                        </w:pPr>
                      </w:p>
                    </w:tc>
                  </w:tr>
                </w:tbl>
                <w:p w14:paraId="04CB7A13" w14:textId="77777777" w:rsidR="00F74A6A" w:rsidRPr="00F74A6A" w:rsidRDefault="00F74A6A" w:rsidP="00F74A6A">
                  <w:pPr>
                    <w:spacing w:after="0" w:line="240" w:lineRule="auto"/>
                    <w:rPr>
                      <w:rFonts w:ascii="Times New Roman" w:eastAsia="Times New Roman" w:hAnsi="Times New Roman" w:cs="Times New Roman"/>
                      <w:sz w:val="24"/>
                      <w:szCs w:val="24"/>
                    </w:rPr>
                  </w:pPr>
                </w:p>
              </w:tc>
              <w:tc>
                <w:tcPr>
                  <w:tcW w:w="0" w:type="auto"/>
                  <w:vAlign w:val="center"/>
                  <w:hideMark/>
                </w:tcPr>
                <w:p w14:paraId="0D16E6A0"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Arrival Date:</w:t>
                  </w:r>
                </w:p>
              </w:tc>
              <w:tc>
                <w:tcPr>
                  <w:tcW w:w="0" w:type="auto"/>
                  <w:vAlign w:val="center"/>
                  <w:hideMark/>
                </w:tcPr>
                <w:p w14:paraId="429A32AF" w14:textId="77777777" w:rsidR="00F74A6A" w:rsidRPr="00F74A6A" w:rsidRDefault="00F74A6A" w:rsidP="00F74A6A">
                  <w:pPr>
                    <w:spacing w:after="0" w:line="240" w:lineRule="auto"/>
                    <w:jc w:val="center"/>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w:t>
                  </w:r>
                </w:p>
              </w:tc>
              <w:tc>
                <w:tcPr>
                  <w:tcW w:w="3500" w:type="pct"/>
                  <w:vAlign w:val="center"/>
                  <w:hideMark/>
                </w:tcPr>
                <w:p w14:paraId="30974402" w14:textId="77777777" w:rsidR="00F74A6A" w:rsidRPr="00F74A6A" w:rsidRDefault="00F74A6A" w:rsidP="00F74A6A">
                  <w:pPr>
                    <w:spacing w:after="0" w:line="240" w:lineRule="auto"/>
                    <w:jc w:val="center"/>
                    <w:rPr>
                      <w:rFonts w:ascii="Times New Roman" w:eastAsia="Times New Roman" w:hAnsi="Times New Roman" w:cs="Times New Roman"/>
                      <w:sz w:val="24"/>
                      <w:szCs w:val="24"/>
                    </w:rPr>
                  </w:pPr>
                </w:p>
              </w:tc>
            </w:tr>
          </w:tbl>
          <w:p w14:paraId="71356D7A"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bl>
    <w:p w14:paraId="3F0D20B5" w14:textId="77777777" w:rsidR="00F74A6A" w:rsidRPr="00F74A6A" w:rsidRDefault="00F74A6A" w:rsidP="00F74A6A">
      <w:pPr>
        <w:spacing w:after="0" w:line="240" w:lineRule="auto"/>
        <w:rPr>
          <w:rFonts w:ascii="Times New Roman" w:eastAsia="Times New Roman" w:hAnsi="Times New Roman" w:cs="Times New Roman"/>
          <w:vanish/>
          <w:sz w:val="24"/>
          <w:szCs w:val="24"/>
        </w:rPr>
      </w:pPr>
    </w:p>
    <w:tbl>
      <w:tblPr>
        <w:tblW w:w="3492" w:type="pct"/>
        <w:tblCellSpacing w:w="7" w:type="dxa"/>
        <w:tblCellMar>
          <w:left w:w="0" w:type="dxa"/>
          <w:right w:w="0" w:type="dxa"/>
        </w:tblCellMar>
        <w:tblLook w:val="04A0" w:firstRow="1" w:lastRow="0" w:firstColumn="1" w:lastColumn="0" w:noHBand="0" w:noVBand="1"/>
      </w:tblPr>
      <w:tblGrid>
        <w:gridCol w:w="9733"/>
        <w:gridCol w:w="344"/>
      </w:tblGrid>
      <w:tr w:rsidR="00F74A6A" w:rsidRPr="00F74A6A" w14:paraId="7BB23530" w14:textId="77777777" w:rsidTr="00F74A6A">
        <w:trPr>
          <w:gridAfter w:val="1"/>
          <w:tblCellSpacing w:w="7" w:type="dxa"/>
        </w:trPr>
        <w:tc>
          <w:tcPr>
            <w:tcW w:w="4839" w:type="pct"/>
            <w:vAlign w:val="center"/>
            <w:hideMark/>
          </w:tcPr>
          <w:p w14:paraId="75ACA7E7"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1F20770E" w14:textId="77777777" w:rsidTr="00F74A6A">
        <w:trPr>
          <w:tblCellSpacing w:w="7" w:type="dxa"/>
        </w:trPr>
        <w:tc>
          <w:tcPr>
            <w:tcW w:w="0" w:type="auto"/>
            <w:gridSpan w:val="2"/>
            <w:vAlign w:val="center"/>
            <w:hideMark/>
          </w:tcPr>
          <w:p w14:paraId="7EAF5E68" w14:textId="741E1CA6"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Departure Date:</w:t>
            </w:r>
            <w:r>
              <w:rPr>
                <w:rFonts w:ascii="Times New Roman" w:eastAsia="Times New Roman" w:hAnsi="Times New Roman" w:cs="Times New Roman"/>
                <w:sz w:val="24"/>
                <w:szCs w:val="24"/>
              </w:rPr>
              <w:t>*</w:t>
            </w:r>
          </w:p>
        </w:tc>
      </w:tr>
    </w:tbl>
    <w:p w14:paraId="3B841DAB" w14:textId="77777777" w:rsidR="00F74A6A" w:rsidRPr="00F74A6A" w:rsidRDefault="00F74A6A" w:rsidP="00F74A6A">
      <w:pPr>
        <w:spacing w:after="0" w:line="240" w:lineRule="auto"/>
        <w:rPr>
          <w:rFonts w:ascii="Times New Roman" w:eastAsia="Times New Roman" w:hAnsi="Times New Roman" w:cs="Times New Roman"/>
          <w:vanish/>
          <w:sz w:val="24"/>
          <w:szCs w:val="24"/>
        </w:rPr>
      </w:pPr>
    </w:p>
    <w:p w14:paraId="76887358" w14:textId="77777777" w:rsidR="00F74A6A" w:rsidRDefault="00F74A6A">
      <w:pPr>
        <w:rPr>
          <w:rFonts w:ascii="Times New Roman" w:eastAsia="Times New Roman" w:hAnsi="Times New Roman" w:cs="Times New Roman"/>
          <w:sz w:val="24"/>
          <w:szCs w:val="24"/>
        </w:rPr>
      </w:pPr>
    </w:p>
    <w:p w14:paraId="15812FEB" w14:textId="20F3314F" w:rsidR="00F74A6A" w:rsidRDefault="00F74A6A">
      <w:pPr>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Special Instructions (to add information on tag-on dates and/or personal stay): </w:t>
      </w:r>
      <w:r w:rsidRPr="00F74A6A">
        <w:rPr>
          <w:rFonts w:ascii="Times New Roman" w:eastAsia="Times New Roman" w:hAnsi="Times New Roman" w:cs="Times New Roman"/>
          <w:sz w:val="24"/>
          <w:szCs w:val="24"/>
        </w:rPr>
        <w:br/>
      </w:r>
      <w:r w:rsidRPr="00F74A6A">
        <w:rPr>
          <w:rFonts w:ascii="Times New Roman" w:eastAsia="Times New Roman" w:hAnsi="Times New Roman" w:cs="Times New Roman"/>
          <w:sz w:val="24"/>
          <w:szCs w:val="24"/>
        </w:rPr>
        <w:object w:dxaOrig="225" w:dyaOrig="225">
          <v:shape id="_x0000_i1096" type="#_x0000_t75" style="width:211.5pt;height:50.25pt" o:ole="">
            <v:imagedata r:id="rId42" o:title=""/>
          </v:shape>
          <w:control r:id="rId43" w:name="DefaultOcxName13" w:shapeid="_x0000_i1096"/>
        </w:object>
      </w:r>
      <w:r w:rsidRPr="00F74A6A">
        <w:rPr>
          <w:rFonts w:ascii="Times New Roman" w:eastAsia="Times New Roman" w:hAnsi="Times New Roman" w:cs="Times New Roman"/>
          <w:sz w:val="24"/>
          <w:szCs w:val="24"/>
        </w:rPr>
        <w:t> </w:t>
      </w:r>
    </w:p>
    <w:p w14:paraId="690C2FF5" w14:textId="77777777" w:rsidR="00F74A6A" w:rsidRDefault="00F74A6A">
      <w:pPr>
        <w:rPr>
          <w:rFonts w:ascii="Times New Roman" w:eastAsia="Times New Roman" w:hAnsi="Times New Roman" w:cs="Times New Roman"/>
          <w:sz w:val="24"/>
          <w:szCs w:val="24"/>
        </w:rPr>
      </w:pPr>
    </w:p>
    <w:p w14:paraId="1398CB68" w14:textId="77777777" w:rsidR="00F74A6A" w:rsidRDefault="00F74A6A">
      <w:pPr>
        <w:rPr>
          <w:rFonts w:ascii="Times New Roman" w:eastAsia="Times New Roman" w:hAnsi="Times New Roman" w:cs="Times New Roman"/>
          <w:sz w:val="24"/>
          <w:szCs w:val="24"/>
        </w:rPr>
      </w:pPr>
    </w:p>
    <w:p w14:paraId="67C022DB" w14:textId="77777777" w:rsidR="00F74A6A" w:rsidRDefault="00F74A6A">
      <w:pPr>
        <w:rPr>
          <w:rFonts w:ascii="Times New Roman" w:eastAsia="Times New Roman" w:hAnsi="Times New Roman" w:cs="Times New Roman"/>
          <w:sz w:val="24"/>
          <w:szCs w:val="24"/>
        </w:rPr>
      </w:pPr>
    </w:p>
    <w:p w14:paraId="51060FBD" w14:textId="77777777" w:rsidR="00F74A6A" w:rsidRDefault="00F74A6A">
      <w:pPr>
        <w:rPr>
          <w:rFonts w:ascii="Times New Roman" w:eastAsia="Times New Roman" w:hAnsi="Times New Roman" w:cs="Times New Roman"/>
          <w:sz w:val="24"/>
          <w:szCs w:val="24"/>
        </w:rPr>
      </w:pPr>
    </w:p>
    <w:p w14:paraId="709699E0" w14:textId="77777777" w:rsidR="00F74A6A" w:rsidRDefault="00F74A6A">
      <w:pPr>
        <w:rPr>
          <w:rFonts w:ascii="Times New Roman" w:eastAsia="Times New Roman" w:hAnsi="Times New Roman" w:cs="Times New Roman"/>
          <w:sz w:val="24"/>
          <w:szCs w:val="24"/>
        </w:rPr>
      </w:pPr>
    </w:p>
    <w:p w14:paraId="5C9A2CDF" w14:textId="77777777" w:rsidR="00F74A6A" w:rsidRDefault="00F74A6A">
      <w:pPr>
        <w:rPr>
          <w:rFonts w:ascii="Times New Roman" w:eastAsia="Times New Roman" w:hAnsi="Times New Roman" w:cs="Times New Roman"/>
          <w:sz w:val="24"/>
          <w:szCs w:val="24"/>
        </w:rPr>
      </w:pPr>
    </w:p>
    <w:p w14:paraId="21B842A7" w14:textId="77777777" w:rsidR="00F74A6A" w:rsidRDefault="00F74A6A">
      <w:pPr>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F74A6A" w:rsidRPr="00F74A6A" w14:paraId="61FE2819" w14:textId="77777777" w:rsidTr="00F74A6A">
        <w:trPr>
          <w:tblCellSpacing w:w="15" w:type="dxa"/>
        </w:trPr>
        <w:tc>
          <w:tcPr>
            <w:tcW w:w="0" w:type="auto"/>
            <w:vAlign w:val="center"/>
            <w:hideMark/>
          </w:tcPr>
          <w:p w14:paraId="69C686D6" w14:textId="77777777" w:rsid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Please print the confirmation below for your records.</w:t>
            </w:r>
          </w:p>
          <w:p w14:paraId="3A76288B"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54721D2C" w14:textId="77777777" w:rsidTr="00F74A6A">
        <w:trPr>
          <w:tblCellSpacing w:w="15" w:type="dxa"/>
        </w:trPr>
        <w:tc>
          <w:tcPr>
            <w:tcW w:w="0" w:type="auto"/>
            <w:vAlign w:val="center"/>
            <w:hideMark/>
          </w:tcPr>
          <w:p w14:paraId="6E552B7C" w14:textId="77777777" w:rsidR="00F74A6A" w:rsidRPr="00F74A6A" w:rsidRDefault="00F74A6A" w:rsidP="00F74A6A">
            <w:pPr>
              <w:spacing w:after="0" w:line="240" w:lineRule="auto"/>
              <w:rPr>
                <w:rFonts w:ascii="Times New Roman" w:eastAsia="Times New Roman" w:hAnsi="Times New Roman" w:cs="Times New Roman"/>
                <w:b/>
                <w:sz w:val="24"/>
                <w:szCs w:val="24"/>
              </w:rPr>
            </w:pPr>
            <w:r w:rsidRPr="00F74A6A">
              <w:rPr>
                <w:rFonts w:ascii="Times New Roman" w:eastAsia="Times New Roman" w:hAnsi="Times New Roman" w:cs="Times New Roman"/>
                <w:b/>
                <w:sz w:val="28"/>
                <w:szCs w:val="24"/>
              </w:rPr>
              <w:lastRenderedPageBreak/>
              <w:t xml:space="preserve">Registration Confirmation </w:t>
            </w:r>
          </w:p>
        </w:tc>
      </w:tr>
      <w:tr w:rsidR="00F74A6A" w:rsidRPr="00F74A6A" w14:paraId="6477FA34" w14:textId="77777777" w:rsidTr="00F74A6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gridCol w:w="5295"/>
            </w:tblGrid>
            <w:tr w:rsidR="00F74A6A" w:rsidRPr="00F74A6A" w14:paraId="118FAE21" w14:textId="77777777">
              <w:trPr>
                <w:tblCellSpacing w:w="15" w:type="dxa"/>
              </w:trPr>
              <w:tc>
                <w:tcPr>
                  <w:tcW w:w="0" w:type="auto"/>
                  <w:gridSpan w:val="2"/>
                  <w:vAlign w:val="center"/>
                  <w:hideMark/>
                </w:tcPr>
                <w:tbl>
                  <w:tblPr>
                    <w:tblpPr w:leftFromText="45" w:rightFromText="45" w:vertAnchor="text"/>
                    <w:tblW w:w="10500" w:type="dxa"/>
                    <w:tblCellSpacing w:w="0" w:type="dxa"/>
                    <w:tblCellMar>
                      <w:left w:w="0" w:type="dxa"/>
                      <w:right w:w="0" w:type="dxa"/>
                    </w:tblCellMar>
                    <w:tblLook w:val="04A0" w:firstRow="1" w:lastRow="0" w:firstColumn="1" w:lastColumn="0" w:noHBand="0" w:noVBand="1"/>
                  </w:tblPr>
                  <w:tblGrid>
                    <w:gridCol w:w="10500"/>
                  </w:tblGrid>
                  <w:tr w:rsidR="00F74A6A" w:rsidRPr="00F74A6A" w14:paraId="365FE981" w14:textId="77777777">
                    <w:trPr>
                      <w:tblCellSpacing w:w="0" w:type="dxa"/>
                    </w:trPr>
                    <w:tc>
                      <w:tcPr>
                        <w:tcW w:w="0" w:type="auto"/>
                        <w:hideMark/>
                      </w:tcPr>
                      <w:p w14:paraId="38D5F4D4" w14:textId="77777777" w:rsidR="00F74A6A" w:rsidRPr="00F74A6A" w:rsidRDefault="00F74A6A" w:rsidP="00F74A6A">
                        <w:pPr>
                          <w:spacing w:before="100" w:beforeAutospacing="1" w:after="100" w:afterAutospacing="1"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Thank you for your registration for the 2016 Global Leadership Meeting! </w:t>
                        </w:r>
                      </w:p>
                      <w:p w14:paraId="031E4CAD" w14:textId="77777777" w:rsidR="00F74A6A" w:rsidRPr="00F74A6A" w:rsidRDefault="00F74A6A" w:rsidP="00F74A6A">
                        <w:pPr>
                          <w:spacing w:before="100" w:beforeAutospacing="1" w:after="100" w:afterAutospacing="1"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This year promises to be an exciting event. Below, please find important information regarding your registration. Registration Code: 1739-723368-3031 Date Completed: 2016-03-08 12:41:04</w:t>
                        </w:r>
                      </w:p>
                      <w:p w14:paraId="3C702C4A" w14:textId="77777777" w:rsidR="00F74A6A" w:rsidRPr="00F74A6A" w:rsidRDefault="00F74A6A" w:rsidP="00F74A6A">
                        <w:pPr>
                          <w:spacing w:before="100" w:beforeAutospacing="1" w:after="100" w:afterAutospacing="1"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If you have any changes or updates to your registration, please email </w:t>
                        </w:r>
                        <w:hyperlink r:id="rId44" w:history="1">
                          <w:r w:rsidRPr="00F74A6A">
                            <w:rPr>
                              <w:rFonts w:ascii="Times New Roman" w:eastAsia="Times New Roman" w:hAnsi="Times New Roman" w:cs="Times New Roman"/>
                              <w:color w:val="0000FF"/>
                              <w:sz w:val="24"/>
                              <w:szCs w:val="24"/>
                              <w:u w:val="single"/>
                            </w:rPr>
                            <w:t>pentair@metroconnections.com</w:t>
                          </w:r>
                        </w:hyperlink>
                      </w:p>
                    </w:tc>
                  </w:tr>
                </w:tbl>
                <w:p w14:paraId="188DC372"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4003021E" w14:textId="77777777">
              <w:trPr>
                <w:tblCellSpacing w:w="15" w:type="dxa"/>
              </w:trPr>
              <w:tc>
                <w:tcPr>
                  <w:tcW w:w="0" w:type="auto"/>
                  <w:gridSpan w:val="2"/>
                  <w:vAlign w:val="center"/>
                  <w:hideMark/>
                </w:tcPr>
                <w:p w14:paraId="5017E6ED"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79CA6BF2" w14:textId="77777777">
              <w:trPr>
                <w:tblCellSpacing w:w="15" w:type="dxa"/>
              </w:trPr>
              <w:tc>
                <w:tcPr>
                  <w:tcW w:w="0" w:type="auto"/>
                  <w:gridSpan w:val="2"/>
                  <w:vAlign w:val="center"/>
                  <w:hideMark/>
                </w:tcPr>
                <w:p w14:paraId="4E750194"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Registrant Profile </w:t>
                  </w:r>
                </w:p>
              </w:tc>
            </w:tr>
            <w:tr w:rsidR="00F74A6A" w:rsidRPr="00F74A6A" w14:paraId="48B1FE80" w14:textId="77777777">
              <w:trPr>
                <w:tblCellSpacing w:w="15" w:type="dxa"/>
              </w:trPr>
              <w:tc>
                <w:tcPr>
                  <w:tcW w:w="2500" w:type="pct"/>
                  <w:hideMark/>
                </w:tcPr>
                <w:p w14:paraId="659C134E"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First name </w:t>
                  </w:r>
                </w:p>
              </w:tc>
              <w:tc>
                <w:tcPr>
                  <w:tcW w:w="2500" w:type="pct"/>
                  <w:hideMark/>
                </w:tcPr>
                <w:p w14:paraId="2F9D82DC"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test </w:t>
                  </w:r>
                </w:p>
              </w:tc>
            </w:tr>
            <w:tr w:rsidR="00F74A6A" w:rsidRPr="00F74A6A" w14:paraId="68CD5A84" w14:textId="77777777">
              <w:trPr>
                <w:tblCellSpacing w:w="15" w:type="dxa"/>
              </w:trPr>
              <w:tc>
                <w:tcPr>
                  <w:tcW w:w="2500" w:type="pct"/>
                  <w:hideMark/>
                </w:tcPr>
                <w:p w14:paraId="6F7D4066"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Last name </w:t>
                  </w:r>
                </w:p>
              </w:tc>
              <w:tc>
                <w:tcPr>
                  <w:tcW w:w="2500" w:type="pct"/>
                  <w:hideMark/>
                </w:tcPr>
                <w:p w14:paraId="331C8955"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test </w:t>
                  </w:r>
                </w:p>
              </w:tc>
            </w:tr>
            <w:tr w:rsidR="00F74A6A" w:rsidRPr="00F74A6A" w14:paraId="55BAC2F3" w14:textId="77777777">
              <w:trPr>
                <w:tblCellSpacing w:w="15" w:type="dxa"/>
              </w:trPr>
              <w:tc>
                <w:tcPr>
                  <w:tcW w:w="2500" w:type="pct"/>
                  <w:hideMark/>
                </w:tcPr>
                <w:p w14:paraId="29167596"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E-mail Address </w:t>
                  </w:r>
                </w:p>
              </w:tc>
              <w:tc>
                <w:tcPr>
                  <w:tcW w:w="2500" w:type="pct"/>
                  <w:hideMark/>
                </w:tcPr>
                <w:p w14:paraId="5DA9CA17"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test@test.com </w:t>
                  </w:r>
                </w:p>
              </w:tc>
            </w:tr>
            <w:tr w:rsidR="00F74A6A" w:rsidRPr="00F74A6A" w14:paraId="57B27AE4" w14:textId="77777777">
              <w:trPr>
                <w:tblCellSpacing w:w="15" w:type="dxa"/>
              </w:trPr>
              <w:tc>
                <w:tcPr>
                  <w:tcW w:w="2500" w:type="pct"/>
                  <w:hideMark/>
                </w:tcPr>
                <w:p w14:paraId="78D5C202"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Cell Phone Number </w:t>
                  </w:r>
                </w:p>
              </w:tc>
              <w:tc>
                <w:tcPr>
                  <w:tcW w:w="2500" w:type="pct"/>
                  <w:hideMark/>
                </w:tcPr>
                <w:p w14:paraId="3B80CFD9"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3333333333 </w:t>
                  </w:r>
                </w:p>
              </w:tc>
            </w:tr>
            <w:tr w:rsidR="00F74A6A" w:rsidRPr="00F74A6A" w14:paraId="449D3665" w14:textId="77777777">
              <w:trPr>
                <w:tblCellSpacing w:w="15" w:type="dxa"/>
              </w:trPr>
              <w:tc>
                <w:tcPr>
                  <w:tcW w:w="2500" w:type="pct"/>
                  <w:hideMark/>
                </w:tcPr>
                <w:p w14:paraId="75216C78"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CC e-mail to assistant? </w:t>
                  </w:r>
                </w:p>
              </w:tc>
              <w:tc>
                <w:tcPr>
                  <w:tcW w:w="2500" w:type="pct"/>
                  <w:hideMark/>
                </w:tcPr>
                <w:p w14:paraId="1E4B2A29"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No </w:t>
                  </w:r>
                </w:p>
              </w:tc>
            </w:tr>
            <w:tr w:rsidR="00F74A6A" w:rsidRPr="00F74A6A" w14:paraId="6BA3234A" w14:textId="77777777">
              <w:trPr>
                <w:tblCellSpacing w:w="15" w:type="dxa"/>
              </w:trPr>
              <w:tc>
                <w:tcPr>
                  <w:tcW w:w="2500" w:type="pct"/>
                  <w:hideMark/>
                </w:tcPr>
                <w:p w14:paraId="5E3C8FD0"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Emergency Contact </w:t>
                  </w:r>
                </w:p>
              </w:tc>
              <w:tc>
                <w:tcPr>
                  <w:tcW w:w="2500" w:type="pct"/>
                  <w:hideMark/>
                </w:tcPr>
                <w:p w14:paraId="54661792" w14:textId="77777777" w:rsidR="00F74A6A" w:rsidRPr="00F74A6A" w:rsidRDefault="00F74A6A" w:rsidP="00F74A6A">
                  <w:pPr>
                    <w:spacing w:after="0" w:line="240" w:lineRule="auto"/>
                    <w:rPr>
                      <w:rFonts w:ascii="Times New Roman" w:eastAsia="Times New Roman" w:hAnsi="Times New Roman" w:cs="Times New Roman"/>
                      <w:sz w:val="24"/>
                      <w:szCs w:val="24"/>
                    </w:rPr>
                  </w:pPr>
                  <w:proofErr w:type="spellStart"/>
                  <w:r w:rsidRPr="00F74A6A">
                    <w:rPr>
                      <w:rFonts w:ascii="Times New Roman" w:eastAsia="Times New Roman" w:hAnsi="Times New Roman" w:cs="Times New Roman"/>
                      <w:sz w:val="24"/>
                      <w:szCs w:val="24"/>
                    </w:rPr>
                    <w:t>asdf</w:t>
                  </w:r>
                  <w:proofErr w:type="spellEnd"/>
                  <w:r w:rsidRPr="00F74A6A">
                    <w:rPr>
                      <w:rFonts w:ascii="Times New Roman" w:eastAsia="Times New Roman" w:hAnsi="Times New Roman" w:cs="Times New Roman"/>
                      <w:sz w:val="24"/>
                      <w:szCs w:val="24"/>
                    </w:rPr>
                    <w:t> </w:t>
                  </w:r>
                </w:p>
              </w:tc>
            </w:tr>
            <w:tr w:rsidR="00F74A6A" w:rsidRPr="00F74A6A" w14:paraId="3C46653C" w14:textId="77777777">
              <w:trPr>
                <w:tblCellSpacing w:w="15" w:type="dxa"/>
              </w:trPr>
              <w:tc>
                <w:tcPr>
                  <w:tcW w:w="2500" w:type="pct"/>
                  <w:hideMark/>
                </w:tcPr>
                <w:p w14:paraId="6C8DB342"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Day Phone </w:t>
                  </w:r>
                </w:p>
              </w:tc>
              <w:tc>
                <w:tcPr>
                  <w:tcW w:w="2500" w:type="pct"/>
                  <w:hideMark/>
                </w:tcPr>
                <w:p w14:paraId="1322E20A"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3333333333 </w:t>
                  </w:r>
                </w:p>
              </w:tc>
            </w:tr>
            <w:tr w:rsidR="00F74A6A" w:rsidRPr="00F74A6A" w14:paraId="73DB7E83" w14:textId="77777777">
              <w:trPr>
                <w:tblCellSpacing w:w="15" w:type="dxa"/>
              </w:trPr>
              <w:tc>
                <w:tcPr>
                  <w:tcW w:w="2500" w:type="pct"/>
                  <w:hideMark/>
                </w:tcPr>
                <w:p w14:paraId="73A69333"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Evening Phone </w:t>
                  </w:r>
                </w:p>
              </w:tc>
              <w:tc>
                <w:tcPr>
                  <w:tcW w:w="2500" w:type="pct"/>
                  <w:hideMark/>
                </w:tcPr>
                <w:p w14:paraId="5869F4A7"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3333333333 </w:t>
                  </w:r>
                </w:p>
              </w:tc>
            </w:tr>
            <w:tr w:rsidR="00F74A6A" w:rsidRPr="00F74A6A" w14:paraId="4F0079D7" w14:textId="77777777">
              <w:trPr>
                <w:tblCellSpacing w:w="15" w:type="dxa"/>
              </w:trPr>
              <w:tc>
                <w:tcPr>
                  <w:tcW w:w="0" w:type="auto"/>
                  <w:gridSpan w:val="2"/>
                  <w:vAlign w:val="center"/>
                  <w:hideMark/>
                </w:tcPr>
                <w:p w14:paraId="46914B3F"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54655117" w14:textId="77777777">
              <w:trPr>
                <w:tblCellSpacing w:w="15" w:type="dxa"/>
              </w:trPr>
              <w:tc>
                <w:tcPr>
                  <w:tcW w:w="0" w:type="auto"/>
                  <w:gridSpan w:val="2"/>
                  <w:vAlign w:val="center"/>
                  <w:hideMark/>
                </w:tcPr>
                <w:p w14:paraId="604F11A8"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Additional Information </w:t>
                  </w:r>
                </w:p>
              </w:tc>
            </w:tr>
            <w:tr w:rsidR="00F74A6A" w:rsidRPr="00F74A6A" w14:paraId="47BCA609" w14:textId="77777777">
              <w:trPr>
                <w:tblCellSpacing w:w="15" w:type="dxa"/>
              </w:trPr>
              <w:tc>
                <w:tcPr>
                  <w:tcW w:w="2500" w:type="pct"/>
                  <w:hideMark/>
                </w:tcPr>
                <w:p w14:paraId="4DE4D13F"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Men’s jacket size/Women’s vest size </w:t>
                  </w:r>
                </w:p>
              </w:tc>
              <w:tc>
                <w:tcPr>
                  <w:tcW w:w="2500" w:type="pct"/>
                  <w:hideMark/>
                </w:tcPr>
                <w:p w14:paraId="5E3C3B52"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Women's Medium </w:t>
                  </w:r>
                </w:p>
              </w:tc>
            </w:tr>
            <w:tr w:rsidR="00F74A6A" w:rsidRPr="00F74A6A" w14:paraId="7D80ABF6" w14:textId="77777777">
              <w:trPr>
                <w:tblCellSpacing w:w="15" w:type="dxa"/>
              </w:trPr>
              <w:tc>
                <w:tcPr>
                  <w:tcW w:w="0" w:type="auto"/>
                  <w:gridSpan w:val="2"/>
                  <w:vAlign w:val="center"/>
                  <w:hideMark/>
                </w:tcPr>
                <w:p w14:paraId="2B3A7AAB"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01A0AFCA" w14:textId="77777777">
              <w:trPr>
                <w:tblCellSpacing w:w="15" w:type="dxa"/>
              </w:trPr>
              <w:tc>
                <w:tcPr>
                  <w:tcW w:w="0" w:type="auto"/>
                  <w:gridSpan w:val="2"/>
                  <w:vAlign w:val="center"/>
                  <w:hideMark/>
                </w:tcPr>
                <w:p w14:paraId="4C520543"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Hotel Request </w:t>
                  </w:r>
                </w:p>
              </w:tc>
            </w:tr>
            <w:tr w:rsidR="00F74A6A" w:rsidRPr="00F74A6A" w14:paraId="7B503266" w14:textId="77777777">
              <w:trPr>
                <w:tblCellSpacing w:w="15" w:type="dxa"/>
              </w:trPr>
              <w:tc>
                <w:tcPr>
                  <w:tcW w:w="2500" w:type="pct"/>
                  <w:hideMark/>
                </w:tcPr>
                <w:p w14:paraId="0C8480B3"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Do you need a hotel reservation? </w:t>
                  </w:r>
                </w:p>
              </w:tc>
              <w:tc>
                <w:tcPr>
                  <w:tcW w:w="2500" w:type="pct"/>
                  <w:hideMark/>
                </w:tcPr>
                <w:p w14:paraId="5249FBDD"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Yes </w:t>
                  </w:r>
                </w:p>
              </w:tc>
            </w:tr>
            <w:tr w:rsidR="00F74A6A" w:rsidRPr="00F74A6A" w14:paraId="15EEB08A" w14:textId="77777777">
              <w:trPr>
                <w:tblCellSpacing w:w="15" w:type="dxa"/>
              </w:trPr>
              <w:tc>
                <w:tcPr>
                  <w:tcW w:w="2500" w:type="pct"/>
                  <w:hideMark/>
                </w:tcPr>
                <w:p w14:paraId="4EAA64CC"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Hotel: </w:t>
                  </w:r>
                </w:p>
              </w:tc>
              <w:tc>
                <w:tcPr>
                  <w:tcW w:w="2500" w:type="pct"/>
                  <w:hideMark/>
                </w:tcPr>
                <w:p w14:paraId="79E9B5C1"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Mandarin Oriental, Miami </w:t>
                  </w:r>
                </w:p>
              </w:tc>
            </w:tr>
            <w:tr w:rsidR="00F74A6A" w:rsidRPr="00F74A6A" w14:paraId="4B5F32AF" w14:textId="77777777">
              <w:trPr>
                <w:tblCellSpacing w:w="15" w:type="dxa"/>
              </w:trPr>
              <w:tc>
                <w:tcPr>
                  <w:tcW w:w="2500" w:type="pct"/>
                  <w:hideMark/>
                </w:tcPr>
                <w:p w14:paraId="00F768B1"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Arrival Date: </w:t>
                  </w:r>
                </w:p>
              </w:tc>
              <w:tc>
                <w:tcPr>
                  <w:tcW w:w="2500" w:type="pct"/>
                  <w:hideMark/>
                </w:tcPr>
                <w:p w14:paraId="2E77F783"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Jan 11, 2016 </w:t>
                  </w:r>
                </w:p>
              </w:tc>
            </w:tr>
            <w:tr w:rsidR="00F74A6A" w:rsidRPr="00F74A6A" w14:paraId="30889FE5" w14:textId="77777777">
              <w:trPr>
                <w:tblCellSpacing w:w="15" w:type="dxa"/>
              </w:trPr>
              <w:tc>
                <w:tcPr>
                  <w:tcW w:w="2500" w:type="pct"/>
                  <w:hideMark/>
                </w:tcPr>
                <w:p w14:paraId="1E283D9A"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Departure Date: </w:t>
                  </w:r>
                </w:p>
              </w:tc>
              <w:tc>
                <w:tcPr>
                  <w:tcW w:w="2500" w:type="pct"/>
                  <w:hideMark/>
                </w:tcPr>
                <w:p w14:paraId="08D00CD3"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Jan 14, 2016 </w:t>
                  </w:r>
                </w:p>
              </w:tc>
            </w:tr>
            <w:tr w:rsidR="00F74A6A" w:rsidRPr="00F74A6A" w14:paraId="11100A90" w14:textId="77777777">
              <w:trPr>
                <w:tblCellSpacing w:w="15" w:type="dxa"/>
              </w:trPr>
              <w:tc>
                <w:tcPr>
                  <w:tcW w:w="0" w:type="auto"/>
                  <w:gridSpan w:val="2"/>
                  <w:vAlign w:val="center"/>
                  <w:hideMark/>
                </w:tcPr>
                <w:p w14:paraId="046AD23C"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r w:rsidR="00F74A6A" w:rsidRPr="00F74A6A" w14:paraId="3F39E688" w14:textId="77777777">
              <w:trPr>
                <w:tblCellSpacing w:w="15" w:type="dxa"/>
              </w:trPr>
              <w:tc>
                <w:tcPr>
                  <w:tcW w:w="0" w:type="auto"/>
                  <w:gridSpan w:val="2"/>
                  <w:vAlign w:val="center"/>
                  <w:hideMark/>
                </w:tcPr>
                <w:p w14:paraId="2F71E3B8"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 xml:space="preserve">Activity </w:t>
                  </w:r>
                </w:p>
              </w:tc>
            </w:tr>
            <w:tr w:rsidR="00F74A6A" w:rsidRPr="00F74A6A" w14:paraId="3A729197" w14:textId="7777777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2"/>
                  </w:tblGrid>
                  <w:tr w:rsidR="00F74A6A" w:rsidRPr="00F74A6A" w14:paraId="60653C1F" w14:textId="77777777">
                    <w:trPr>
                      <w:tblCellSpacing w:w="15" w:type="dxa"/>
                    </w:trPr>
                    <w:tc>
                      <w:tcPr>
                        <w:tcW w:w="5000" w:type="pct"/>
                        <w:hideMark/>
                      </w:tcPr>
                      <w:p w14:paraId="2B4DBD55" w14:textId="77777777" w:rsidR="00F74A6A" w:rsidRPr="00F74A6A" w:rsidRDefault="00F74A6A" w:rsidP="00F74A6A">
                        <w:pPr>
                          <w:spacing w:after="0" w:line="240" w:lineRule="auto"/>
                          <w:rPr>
                            <w:rFonts w:ascii="Times New Roman" w:eastAsia="Times New Roman" w:hAnsi="Times New Roman" w:cs="Times New Roman"/>
                            <w:sz w:val="24"/>
                            <w:szCs w:val="24"/>
                          </w:rPr>
                        </w:pPr>
                        <w:r w:rsidRPr="00F74A6A">
                          <w:rPr>
                            <w:rFonts w:ascii="Times New Roman" w:eastAsia="Times New Roman" w:hAnsi="Times New Roman" w:cs="Times New Roman"/>
                            <w:sz w:val="24"/>
                            <w:szCs w:val="24"/>
                          </w:rPr>
                          <w:t>No preference; please assign me to an incomplete team</w:t>
                        </w:r>
                      </w:p>
                    </w:tc>
                  </w:tr>
                </w:tbl>
                <w:p w14:paraId="26C04DBA"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bl>
          <w:p w14:paraId="58483076" w14:textId="77777777" w:rsidR="00F74A6A" w:rsidRPr="00F74A6A" w:rsidRDefault="00F74A6A" w:rsidP="00F74A6A">
            <w:pPr>
              <w:spacing w:after="0" w:line="240" w:lineRule="auto"/>
              <w:rPr>
                <w:rFonts w:ascii="Times New Roman" w:eastAsia="Times New Roman" w:hAnsi="Times New Roman" w:cs="Times New Roman"/>
                <w:sz w:val="24"/>
                <w:szCs w:val="24"/>
              </w:rPr>
            </w:pPr>
          </w:p>
        </w:tc>
      </w:tr>
    </w:tbl>
    <w:p w14:paraId="34E1B9C4" w14:textId="77777777" w:rsidR="00F74A6A" w:rsidRDefault="00F74A6A">
      <w:bookmarkStart w:id="61" w:name="_GoBack"/>
      <w:bookmarkEnd w:id="61"/>
    </w:p>
    <w:sectPr w:rsidR="00F74A6A" w:rsidSect="0073582D">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Emily Griesser" w:date="2016-11-01T10:16:00Z" w:initials="EG">
    <w:p w14:paraId="6B8136AD" w14:textId="0C7C9F06" w:rsidR="006634D1" w:rsidRDefault="006634D1">
      <w:pPr>
        <w:pStyle w:val="CommentText"/>
      </w:pPr>
      <w:r>
        <w:rPr>
          <w:rStyle w:val="CommentReference"/>
        </w:rPr>
        <w:annotationRef/>
      </w:r>
      <w:r>
        <w:t>Keep as is for now – still determining activities/agenda for Tuesday afternoon.</w:t>
      </w:r>
    </w:p>
  </w:comment>
  <w:comment w:id="48" w:author="Mandy Mace" w:date="2016-03-08T14:37:00Z" w:initials="MM">
    <w:p w14:paraId="0C45CA2D" w14:textId="77777777" w:rsidR="0073582D" w:rsidRDefault="0073582D">
      <w:pPr>
        <w:pStyle w:val="CommentText"/>
      </w:pPr>
      <w:r>
        <w:rPr>
          <w:rStyle w:val="CommentReference"/>
        </w:rPr>
        <w:annotationRef/>
      </w:r>
      <w:r>
        <w:t>What sizes should we include in the dropdown?</w:t>
      </w:r>
    </w:p>
  </w:comment>
  <w:comment w:id="59" w:author="Mandy Mace" w:date="2016-03-08T14:39:00Z" w:initials="MM">
    <w:p w14:paraId="5D9B825B" w14:textId="31271E33" w:rsidR="00F74A6A" w:rsidRDefault="00F74A6A">
      <w:pPr>
        <w:pStyle w:val="CommentText"/>
      </w:pPr>
      <w:r>
        <w:rPr>
          <w:rStyle w:val="CommentReference"/>
        </w:rPr>
        <w:annotationRef/>
      </w:r>
      <w:r>
        <w:t>What dates should be available in the arrival/departure dropdown box?</w:t>
      </w:r>
    </w:p>
  </w:comment>
  <w:comment w:id="60" w:author="Emily Griesser" w:date="2016-11-01T10:17:00Z" w:initials="EG">
    <w:p w14:paraId="1BDAD8A3" w14:textId="4B1E5356" w:rsidR="006634D1" w:rsidRDefault="006634D1">
      <w:pPr>
        <w:pStyle w:val="CommentText"/>
      </w:pPr>
      <w:r>
        <w:rPr>
          <w:rStyle w:val="CommentReference"/>
        </w:rPr>
        <w:annotationRef/>
      </w:r>
      <w:r>
        <w:t xml:space="preserve">Arrival Saturday, January 7 – Tuesday, January 10th </w:t>
      </w:r>
    </w:p>
    <w:p w14:paraId="42D39C41" w14:textId="0108FF53" w:rsidR="006634D1" w:rsidRDefault="006634D1">
      <w:pPr>
        <w:pStyle w:val="CommentText"/>
      </w:pPr>
      <w:r>
        <w:t>Departures Tuesday, January 10</w:t>
      </w:r>
      <w:r w:rsidRPr="006634D1">
        <w:rPr>
          <w:vertAlign w:val="superscript"/>
        </w:rPr>
        <w:t>th</w:t>
      </w:r>
      <w:r>
        <w:t xml:space="preserve"> – Saturday, January 14th</w:t>
      </w:r>
    </w:p>
    <w:p w14:paraId="3B3A6222" w14:textId="78CE4285" w:rsidR="006634D1" w:rsidRDefault="006634D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8136AD" w15:done="0"/>
  <w15:commentEx w15:paraId="0C45CA2D" w15:done="0"/>
  <w15:commentEx w15:paraId="5D9B825B" w15:done="0"/>
  <w15:commentEx w15:paraId="3B3A6222" w15:paraIdParent="5D9B82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002C"/>
    <w:multiLevelType w:val="multilevel"/>
    <w:tmpl w:val="6690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Griesser">
    <w15:presenceInfo w15:providerId="AD" w15:userId="S-1-5-21-2031907327-846496557-788931896-1271"/>
  </w15:person>
  <w15:person w15:author="Mandy Mace">
    <w15:presenceInfo w15:providerId="AD" w15:userId="S-1-5-21-2031907327-846496557-788931896-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82D"/>
    <w:rsid w:val="00072315"/>
    <w:rsid w:val="003F5CC9"/>
    <w:rsid w:val="006634D1"/>
    <w:rsid w:val="0073582D"/>
    <w:rsid w:val="008A6CCA"/>
    <w:rsid w:val="00960AF3"/>
    <w:rsid w:val="00AF29D1"/>
    <w:rsid w:val="00F74A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EBA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5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2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3582D"/>
    <w:rPr>
      <w:color w:val="0000FF"/>
      <w:u w:val="single"/>
    </w:rPr>
  </w:style>
  <w:style w:type="paragraph" w:styleId="NormalWeb">
    <w:name w:val="Normal (Web)"/>
    <w:basedOn w:val="Normal"/>
    <w:uiPriority w:val="99"/>
    <w:semiHidden/>
    <w:unhideWhenUsed/>
    <w:rsid w:val="00735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82D"/>
    <w:rPr>
      <w:b/>
      <w:bCs/>
    </w:rPr>
  </w:style>
  <w:style w:type="character" w:customStyle="1" w:styleId="error">
    <w:name w:val="error"/>
    <w:basedOn w:val="DefaultParagraphFont"/>
    <w:rsid w:val="0073582D"/>
  </w:style>
  <w:style w:type="character" w:styleId="Emphasis">
    <w:name w:val="Emphasis"/>
    <w:basedOn w:val="DefaultParagraphFont"/>
    <w:uiPriority w:val="20"/>
    <w:qFormat/>
    <w:rsid w:val="0073582D"/>
    <w:rPr>
      <w:i/>
      <w:iCs/>
    </w:rPr>
  </w:style>
  <w:style w:type="character" w:styleId="CommentReference">
    <w:name w:val="annotation reference"/>
    <w:basedOn w:val="DefaultParagraphFont"/>
    <w:uiPriority w:val="99"/>
    <w:semiHidden/>
    <w:unhideWhenUsed/>
    <w:rsid w:val="0073582D"/>
    <w:rPr>
      <w:sz w:val="16"/>
      <w:szCs w:val="16"/>
    </w:rPr>
  </w:style>
  <w:style w:type="paragraph" w:styleId="CommentText">
    <w:name w:val="annotation text"/>
    <w:basedOn w:val="Normal"/>
    <w:link w:val="CommentTextChar"/>
    <w:uiPriority w:val="99"/>
    <w:semiHidden/>
    <w:unhideWhenUsed/>
    <w:rsid w:val="0073582D"/>
    <w:pPr>
      <w:spacing w:line="240" w:lineRule="auto"/>
    </w:pPr>
    <w:rPr>
      <w:sz w:val="20"/>
      <w:szCs w:val="20"/>
    </w:rPr>
  </w:style>
  <w:style w:type="character" w:customStyle="1" w:styleId="CommentTextChar">
    <w:name w:val="Comment Text Char"/>
    <w:basedOn w:val="DefaultParagraphFont"/>
    <w:link w:val="CommentText"/>
    <w:uiPriority w:val="99"/>
    <w:semiHidden/>
    <w:rsid w:val="0073582D"/>
    <w:rPr>
      <w:sz w:val="20"/>
      <w:szCs w:val="20"/>
    </w:rPr>
  </w:style>
  <w:style w:type="paragraph" w:styleId="CommentSubject">
    <w:name w:val="annotation subject"/>
    <w:basedOn w:val="CommentText"/>
    <w:next w:val="CommentText"/>
    <w:link w:val="CommentSubjectChar"/>
    <w:uiPriority w:val="99"/>
    <w:semiHidden/>
    <w:unhideWhenUsed/>
    <w:rsid w:val="0073582D"/>
    <w:rPr>
      <w:b/>
      <w:bCs/>
    </w:rPr>
  </w:style>
  <w:style w:type="character" w:customStyle="1" w:styleId="CommentSubjectChar">
    <w:name w:val="Comment Subject Char"/>
    <w:basedOn w:val="CommentTextChar"/>
    <w:link w:val="CommentSubject"/>
    <w:uiPriority w:val="99"/>
    <w:semiHidden/>
    <w:rsid w:val="0073582D"/>
    <w:rPr>
      <w:b/>
      <w:bCs/>
      <w:sz w:val="20"/>
      <w:szCs w:val="20"/>
    </w:rPr>
  </w:style>
  <w:style w:type="paragraph" w:styleId="BalloonText">
    <w:name w:val="Balloon Text"/>
    <w:basedOn w:val="Normal"/>
    <w:link w:val="BalloonTextChar"/>
    <w:uiPriority w:val="99"/>
    <w:semiHidden/>
    <w:unhideWhenUsed/>
    <w:rsid w:val="00735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82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5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2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3582D"/>
    <w:rPr>
      <w:color w:val="0000FF"/>
      <w:u w:val="single"/>
    </w:rPr>
  </w:style>
  <w:style w:type="paragraph" w:styleId="NormalWeb">
    <w:name w:val="Normal (Web)"/>
    <w:basedOn w:val="Normal"/>
    <w:uiPriority w:val="99"/>
    <w:semiHidden/>
    <w:unhideWhenUsed/>
    <w:rsid w:val="00735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82D"/>
    <w:rPr>
      <w:b/>
      <w:bCs/>
    </w:rPr>
  </w:style>
  <w:style w:type="character" w:customStyle="1" w:styleId="error">
    <w:name w:val="error"/>
    <w:basedOn w:val="DefaultParagraphFont"/>
    <w:rsid w:val="0073582D"/>
  </w:style>
  <w:style w:type="character" w:styleId="Emphasis">
    <w:name w:val="Emphasis"/>
    <w:basedOn w:val="DefaultParagraphFont"/>
    <w:uiPriority w:val="20"/>
    <w:qFormat/>
    <w:rsid w:val="0073582D"/>
    <w:rPr>
      <w:i/>
      <w:iCs/>
    </w:rPr>
  </w:style>
  <w:style w:type="character" w:styleId="CommentReference">
    <w:name w:val="annotation reference"/>
    <w:basedOn w:val="DefaultParagraphFont"/>
    <w:uiPriority w:val="99"/>
    <w:semiHidden/>
    <w:unhideWhenUsed/>
    <w:rsid w:val="0073582D"/>
    <w:rPr>
      <w:sz w:val="16"/>
      <w:szCs w:val="16"/>
    </w:rPr>
  </w:style>
  <w:style w:type="paragraph" w:styleId="CommentText">
    <w:name w:val="annotation text"/>
    <w:basedOn w:val="Normal"/>
    <w:link w:val="CommentTextChar"/>
    <w:uiPriority w:val="99"/>
    <w:semiHidden/>
    <w:unhideWhenUsed/>
    <w:rsid w:val="0073582D"/>
    <w:pPr>
      <w:spacing w:line="240" w:lineRule="auto"/>
    </w:pPr>
    <w:rPr>
      <w:sz w:val="20"/>
      <w:szCs w:val="20"/>
    </w:rPr>
  </w:style>
  <w:style w:type="character" w:customStyle="1" w:styleId="CommentTextChar">
    <w:name w:val="Comment Text Char"/>
    <w:basedOn w:val="DefaultParagraphFont"/>
    <w:link w:val="CommentText"/>
    <w:uiPriority w:val="99"/>
    <w:semiHidden/>
    <w:rsid w:val="0073582D"/>
    <w:rPr>
      <w:sz w:val="20"/>
      <w:szCs w:val="20"/>
    </w:rPr>
  </w:style>
  <w:style w:type="paragraph" w:styleId="CommentSubject">
    <w:name w:val="annotation subject"/>
    <w:basedOn w:val="CommentText"/>
    <w:next w:val="CommentText"/>
    <w:link w:val="CommentSubjectChar"/>
    <w:uiPriority w:val="99"/>
    <w:semiHidden/>
    <w:unhideWhenUsed/>
    <w:rsid w:val="0073582D"/>
    <w:rPr>
      <w:b/>
      <w:bCs/>
    </w:rPr>
  </w:style>
  <w:style w:type="character" w:customStyle="1" w:styleId="CommentSubjectChar">
    <w:name w:val="Comment Subject Char"/>
    <w:basedOn w:val="CommentTextChar"/>
    <w:link w:val="CommentSubject"/>
    <w:uiPriority w:val="99"/>
    <w:semiHidden/>
    <w:rsid w:val="0073582D"/>
    <w:rPr>
      <w:b/>
      <w:bCs/>
      <w:sz w:val="20"/>
      <w:szCs w:val="20"/>
    </w:rPr>
  </w:style>
  <w:style w:type="paragraph" w:styleId="BalloonText">
    <w:name w:val="Balloon Text"/>
    <w:basedOn w:val="Normal"/>
    <w:link w:val="BalloonTextChar"/>
    <w:uiPriority w:val="99"/>
    <w:semiHidden/>
    <w:unhideWhenUsed/>
    <w:rsid w:val="00735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4593">
      <w:bodyDiv w:val="1"/>
      <w:marLeft w:val="0"/>
      <w:marRight w:val="0"/>
      <w:marTop w:val="0"/>
      <w:marBottom w:val="0"/>
      <w:divBdr>
        <w:top w:val="none" w:sz="0" w:space="0" w:color="auto"/>
        <w:left w:val="none" w:sz="0" w:space="0" w:color="auto"/>
        <w:bottom w:val="none" w:sz="0" w:space="0" w:color="auto"/>
        <w:right w:val="none" w:sz="0" w:space="0" w:color="auto"/>
      </w:divBdr>
    </w:div>
    <w:div w:id="340746675">
      <w:bodyDiv w:val="1"/>
      <w:marLeft w:val="0"/>
      <w:marRight w:val="0"/>
      <w:marTop w:val="0"/>
      <w:marBottom w:val="0"/>
      <w:divBdr>
        <w:top w:val="none" w:sz="0" w:space="0" w:color="auto"/>
        <w:left w:val="none" w:sz="0" w:space="0" w:color="auto"/>
        <w:bottom w:val="none" w:sz="0" w:space="0" w:color="auto"/>
        <w:right w:val="none" w:sz="0" w:space="0" w:color="auto"/>
      </w:divBdr>
      <w:divsChild>
        <w:div w:id="796335680">
          <w:marLeft w:val="0"/>
          <w:marRight w:val="0"/>
          <w:marTop w:val="0"/>
          <w:marBottom w:val="0"/>
          <w:divBdr>
            <w:top w:val="none" w:sz="0" w:space="0" w:color="auto"/>
            <w:left w:val="none" w:sz="0" w:space="0" w:color="auto"/>
            <w:bottom w:val="none" w:sz="0" w:space="0" w:color="auto"/>
            <w:right w:val="none" w:sz="0" w:space="0" w:color="auto"/>
          </w:divBdr>
        </w:div>
      </w:divsChild>
    </w:div>
    <w:div w:id="411699921">
      <w:bodyDiv w:val="1"/>
      <w:marLeft w:val="0"/>
      <w:marRight w:val="0"/>
      <w:marTop w:val="0"/>
      <w:marBottom w:val="0"/>
      <w:divBdr>
        <w:top w:val="none" w:sz="0" w:space="0" w:color="auto"/>
        <w:left w:val="none" w:sz="0" w:space="0" w:color="auto"/>
        <w:bottom w:val="none" w:sz="0" w:space="0" w:color="auto"/>
        <w:right w:val="none" w:sz="0" w:space="0" w:color="auto"/>
      </w:divBdr>
    </w:div>
    <w:div w:id="456340529">
      <w:bodyDiv w:val="1"/>
      <w:marLeft w:val="0"/>
      <w:marRight w:val="0"/>
      <w:marTop w:val="0"/>
      <w:marBottom w:val="0"/>
      <w:divBdr>
        <w:top w:val="none" w:sz="0" w:space="0" w:color="auto"/>
        <w:left w:val="none" w:sz="0" w:space="0" w:color="auto"/>
        <w:bottom w:val="none" w:sz="0" w:space="0" w:color="auto"/>
        <w:right w:val="none" w:sz="0" w:space="0" w:color="auto"/>
      </w:divBdr>
    </w:div>
    <w:div w:id="831529915">
      <w:bodyDiv w:val="1"/>
      <w:marLeft w:val="0"/>
      <w:marRight w:val="0"/>
      <w:marTop w:val="0"/>
      <w:marBottom w:val="0"/>
      <w:divBdr>
        <w:top w:val="none" w:sz="0" w:space="0" w:color="auto"/>
        <w:left w:val="none" w:sz="0" w:space="0" w:color="auto"/>
        <w:bottom w:val="none" w:sz="0" w:space="0" w:color="auto"/>
        <w:right w:val="none" w:sz="0" w:space="0" w:color="auto"/>
      </w:divBdr>
    </w:div>
    <w:div w:id="855190323">
      <w:bodyDiv w:val="1"/>
      <w:marLeft w:val="0"/>
      <w:marRight w:val="0"/>
      <w:marTop w:val="0"/>
      <w:marBottom w:val="0"/>
      <w:divBdr>
        <w:top w:val="none" w:sz="0" w:space="0" w:color="auto"/>
        <w:left w:val="none" w:sz="0" w:space="0" w:color="auto"/>
        <w:bottom w:val="none" w:sz="0" w:space="0" w:color="auto"/>
        <w:right w:val="none" w:sz="0" w:space="0" w:color="auto"/>
      </w:divBdr>
      <w:divsChild>
        <w:div w:id="914626482">
          <w:marLeft w:val="0"/>
          <w:marRight w:val="0"/>
          <w:marTop w:val="0"/>
          <w:marBottom w:val="0"/>
          <w:divBdr>
            <w:top w:val="none" w:sz="0" w:space="0" w:color="auto"/>
            <w:left w:val="none" w:sz="0" w:space="0" w:color="auto"/>
            <w:bottom w:val="none" w:sz="0" w:space="0" w:color="auto"/>
            <w:right w:val="none" w:sz="0" w:space="0" w:color="auto"/>
          </w:divBdr>
        </w:div>
      </w:divsChild>
    </w:div>
    <w:div w:id="943534958">
      <w:bodyDiv w:val="1"/>
      <w:marLeft w:val="0"/>
      <w:marRight w:val="0"/>
      <w:marTop w:val="0"/>
      <w:marBottom w:val="0"/>
      <w:divBdr>
        <w:top w:val="none" w:sz="0" w:space="0" w:color="auto"/>
        <w:left w:val="none" w:sz="0" w:space="0" w:color="auto"/>
        <w:bottom w:val="none" w:sz="0" w:space="0" w:color="auto"/>
        <w:right w:val="none" w:sz="0" w:space="0" w:color="auto"/>
      </w:divBdr>
    </w:div>
    <w:div w:id="1090201955">
      <w:bodyDiv w:val="1"/>
      <w:marLeft w:val="0"/>
      <w:marRight w:val="0"/>
      <w:marTop w:val="0"/>
      <w:marBottom w:val="0"/>
      <w:divBdr>
        <w:top w:val="none" w:sz="0" w:space="0" w:color="auto"/>
        <w:left w:val="none" w:sz="0" w:space="0" w:color="auto"/>
        <w:bottom w:val="none" w:sz="0" w:space="0" w:color="auto"/>
        <w:right w:val="none" w:sz="0" w:space="0" w:color="auto"/>
      </w:divBdr>
    </w:div>
    <w:div w:id="1341464392">
      <w:bodyDiv w:val="1"/>
      <w:marLeft w:val="0"/>
      <w:marRight w:val="0"/>
      <w:marTop w:val="0"/>
      <w:marBottom w:val="0"/>
      <w:divBdr>
        <w:top w:val="none" w:sz="0" w:space="0" w:color="auto"/>
        <w:left w:val="none" w:sz="0" w:space="0" w:color="auto"/>
        <w:bottom w:val="none" w:sz="0" w:space="0" w:color="auto"/>
        <w:right w:val="none" w:sz="0" w:space="0" w:color="auto"/>
      </w:divBdr>
      <w:divsChild>
        <w:div w:id="432945258">
          <w:marLeft w:val="0"/>
          <w:marRight w:val="0"/>
          <w:marTop w:val="0"/>
          <w:marBottom w:val="0"/>
          <w:divBdr>
            <w:top w:val="none" w:sz="0" w:space="0" w:color="auto"/>
            <w:left w:val="none" w:sz="0" w:space="0" w:color="auto"/>
            <w:bottom w:val="none" w:sz="0" w:space="0" w:color="auto"/>
            <w:right w:val="none" w:sz="0" w:space="0" w:color="auto"/>
          </w:divBdr>
        </w:div>
      </w:divsChild>
    </w:div>
    <w:div w:id="1524778631">
      <w:bodyDiv w:val="1"/>
      <w:marLeft w:val="0"/>
      <w:marRight w:val="0"/>
      <w:marTop w:val="0"/>
      <w:marBottom w:val="0"/>
      <w:divBdr>
        <w:top w:val="none" w:sz="0" w:space="0" w:color="auto"/>
        <w:left w:val="none" w:sz="0" w:space="0" w:color="auto"/>
        <w:bottom w:val="none" w:sz="0" w:space="0" w:color="auto"/>
        <w:right w:val="none" w:sz="0" w:space="0" w:color="auto"/>
      </w:divBdr>
    </w:div>
    <w:div w:id="1564291503">
      <w:bodyDiv w:val="1"/>
      <w:marLeft w:val="0"/>
      <w:marRight w:val="0"/>
      <w:marTop w:val="0"/>
      <w:marBottom w:val="0"/>
      <w:divBdr>
        <w:top w:val="none" w:sz="0" w:space="0" w:color="auto"/>
        <w:left w:val="none" w:sz="0" w:space="0" w:color="auto"/>
        <w:bottom w:val="none" w:sz="0" w:space="0" w:color="auto"/>
        <w:right w:val="none" w:sz="0" w:space="0" w:color="auto"/>
      </w:divBdr>
    </w:div>
    <w:div w:id="176437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tair@metroconnections.com" TargetMode="External"/><Relationship Id="rId13" Type="http://schemas.openxmlformats.org/officeDocument/2006/relationships/image" Target="media/image3.jpeg"/><Relationship Id="rId18" Type="http://schemas.openxmlformats.org/officeDocument/2006/relationships/hyperlink" Target="javascript:popup('/profile/form/contact.cfm?PKformID=0x910495f11&amp;PKregID=0',%20'contact',%20600,%20400,%200,%200)" TargetMode="External"/><Relationship Id="rId26" Type="http://schemas.openxmlformats.org/officeDocument/2006/relationships/control" Target="activeX/activeX6.xml"/><Relationship Id="rId39" Type="http://schemas.openxmlformats.org/officeDocument/2006/relationships/image" Target="media/image16.wmf"/><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control" Target="activeX/activeX10.xml"/><Relationship Id="rId42" Type="http://schemas.openxmlformats.org/officeDocument/2006/relationships/image" Target="media/image17.wmf"/><Relationship Id="rId47" Type="http://schemas.microsoft.com/office/2011/relationships/people" Target="people.xml"/><Relationship Id="rId7" Type="http://schemas.openxmlformats.org/officeDocument/2006/relationships/hyperlink" Target="mailto:pentair@metroconnections.com" TargetMode="External"/><Relationship Id="rId12" Type="http://schemas.openxmlformats.org/officeDocument/2006/relationships/hyperlink" Target="mailto:Pentair@metroconnections.com" TargetMode="External"/><Relationship Id="rId17" Type="http://schemas.openxmlformats.org/officeDocument/2006/relationships/control" Target="activeX/activeX2.xml"/><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control" Target="activeX/activeX12.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3.xml"/><Relationship Id="rId29" Type="http://schemas.openxmlformats.org/officeDocument/2006/relationships/image" Target="media/image11.wmf"/><Relationship Id="rId41"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pentair@metroconnections.com?subject=Travel%20Itinerary" TargetMode="External"/><Relationship Id="rId24" Type="http://schemas.openxmlformats.org/officeDocument/2006/relationships/control" Target="activeX/activeX5.xml"/><Relationship Id="rId32" Type="http://schemas.openxmlformats.org/officeDocument/2006/relationships/control" Target="activeX/activeX9.xml"/><Relationship Id="rId37" Type="http://schemas.openxmlformats.org/officeDocument/2006/relationships/image" Target="media/image15.wmf"/><Relationship Id="rId40" Type="http://schemas.openxmlformats.org/officeDocument/2006/relationships/control" Target="activeX/activeX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image" Target="media/image8.wmf"/><Relationship Id="rId28" Type="http://schemas.openxmlformats.org/officeDocument/2006/relationships/control" Target="activeX/activeX7.xml"/><Relationship Id="rId36" Type="http://schemas.openxmlformats.org/officeDocument/2006/relationships/control" Target="activeX/activeX11.xml"/><Relationship Id="rId10" Type="http://schemas.openxmlformats.org/officeDocument/2006/relationships/hyperlink" Target="http://www.mandarinoriental.com/miami/" TargetMode="Externa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hyperlink" Target="mailto:pentair@metroconnection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control" Target="activeX/activeX4.xml"/><Relationship Id="rId27" Type="http://schemas.openxmlformats.org/officeDocument/2006/relationships/image" Target="media/image10.wmf"/><Relationship Id="rId30" Type="http://schemas.openxmlformats.org/officeDocument/2006/relationships/control" Target="activeX/activeX8.xml"/><Relationship Id="rId35" Type="http://schemas.openxmlformats.org/officeDocument/2006/relationships/image" Target="media/image14.wmf"/><Relationship Id="rId43" Type="http://schemas.openxmlformats.org/officeDocument/2006/relationships/control" Target="activeX/activeX14.xml"/><Relationship Id="rId48" Type="http://schemas.microsoft.com/office/2011/relationships/commentsExtended" Target="commentsExtended.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 Mace</dc:creator>
  <cp:lastModifiedBy>Merrill, Ann</cp:lastModifiedBy>
  <cp:revision>2</cp:revision>
  <dcterms:created xsi:type="dcterms:W3CDTF">2016-11-11T16:50:00Z</dcterms:created>
  <dcterms:modified xsi:type="dcterms:W3CDTF">2016-11-11T16:50:00Z</dcterms:modified>
</cp:coreProperties>
</file>